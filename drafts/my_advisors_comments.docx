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F8B9" w14:textId="77777777" w:rsidR="00597AAF" w:rsidRDefault="00000000">
      <w:pPr>
        <w:pStyle w:val="Title"/>
      </w:pPr>
      <w:r>
        <w:t>Thesis Title</w:t>
      </w:r>
    </w:p>
    <w:p w14:paraId="6C36A713" w14:textId="77777777" w:rsidR="00597AAF" w:rsidRDefault="00000000">
      <w:pPr>
        <w:pStyle w:val="Author"/>
      </w:pPr>
      <w:r>
        <w:t>Your Name</w:t>
      </w:r>
    </w:p>
    <w:sdt>
      <w:sdtPr>
        <w:rPr>
          <w:rFonts w:asciiTheme="minorHAnsi" w:eastAsiaTheme="minorHAnsi" w:hAnsiTheme="minorHAnsi" w:cstheme="minorBidi"/>
          <w:color w:val="auto"/>
          <w:sz w:val="24"/>
          <w:szCs w:val="24"/>
        </w:rPr>
        <w:id w:val="-517928163"/>
        <w:docPartObj>
          <w:docPartGallery w:val="Table of Contents"/>
          <w:docPartUnique/>
        </w:docPartObj>
      </w:sdtPr>
      <w:sdtContent>
        <w:p w14:paraId="07B463E4" w14:textId="77777777" w:rsidR="00597AAF" w:rsidRDefault="00000000">
          <w:pPr>
            <w:pStyle w:val="TOCHeading"/>
          </w:pPr>
          <w:r>
            <w:t>Table of contents</w:t>
          </w:r>
        </w:p>
        <w:p w14:paraId="2E68C92B" w14:textId="77777777" w:rsidR="00CC3A62" w:rsidRDefault="00000000">
          <w:pPr>
            <w:pStyle w:val="TOC1"/>
            <w:tabs>
              <w:tab w:val="right" w:leader="dot" w:pos="8630"/>
            </w:tabs>
            <w:rPr>
              <w:noProof/>
            </w:rPr>
          </w:pPr>
          <w:r>
            <w:fldChar w:fldCharType="begin"/>
          </w:r>
          <w:r>
            <w:instrText>TOC \o "1-3" \h \z \u</w:instrText>
          </w:r>
          <w:r>
            <w:fldChar w:fldCharType="separate"/>
          </w:r>
          <w:hyperlink w:anchor="_Toc117503793" w:history="1">
            <w:r w:rsidR="00CC3A62" w:rsidRPr="00EA693D">
              <w:rPr>
                <w:rStyle w:val="Hyperlink"/>
                <w:noProof/>
              </w:rPr>
              <w:t>Introduction</w:t>
            </w:r>
            <w:r w:rsidR="00CC3A62">
              <w:rPr>
                <w:noProof/>
                <w:webHidden/>
              </w:rPr>
              <w:tab/>
            </w:r>
            <w:r w:rsidR="00CC3A62">
              <w:rPr>
                <w:noProof/>
                <w:webHidden/>
              </w:rPr>
              <w:fldChar w:fldCharType="begin"/>
            </w:r>
            <w:r w:rsidR="00CC3A62">
              <w:rPr>
                <w:noProof/>
                <w:webHidden/>
              </w:rPr>
              <w:instrText xml:space="preserve"> PAGEREF _Toc117503793 \h </w:instrText>
            </w:r>
            <w:r w:rsidR="00CC3A62">
              <w:rPr>
                <w:noProof/>
                <w:webHidden/>
              </w:rPr>
            </w:r>
            <w:r w:rsidR="00CC3A62">
              <w:rPr>
                <w:noProof/>
                <w:webHidden/>
              </w:rPr>
              <w:fldChar w:fldCharType="separate"/>
            </w:r>
            <w:r w:rsidR="00CC3A62">
              <w:rPr>
                <w:noProof/>
                <w:webHidden/>
              </w:rPr>
              <w:t>2</w:t>
            </w:r>
            <w:r w:rsidR="00CC3A62">
              <w:rPr>
                <w:noProof/>
                <w:webHidden/>
              </w:rPr>
              <w:fldChar w:fldCharType="end"/>
            </w:r>
          </w:hyperlink>
        </w:p>
        <w:p w14:paraId="04FA37F6" w14:textId="77777777" w:rsidR="00CC3A62" w:rsidRDefault="00CC3A62">
          <w:pPr>
            <w:pStyle w:val="TOC2"/>
            <w:tabs>
              <w:tab w:val="right" w:leader="dot" w:pos="8630"/>
            </w:tabs>
            <w:rPr>
              <w:noProof/>
            </w:rPr>
          </w:pPr>
          <w:hyperlink w:anchor="_Toc117503794" w:history="1">
            <w:r w:rsidRPr="00EA693D">
              <w:rPr>
                <w:rStyle w:val="Hyperlink"/>
                <w:noProof/>
              </w:rPr>
              <w:t>This is my heading</w:t>
            </w:r>
            <w:r>
              <w:rPr>
                <w:noProof/>
                <w:webHidden/>
              </w:rPr>
              <w:tab/>
            </w:r>
            <w:r>
              <w:rPr>
                <w:noProof/>
                <w:webHidden/>
              </w:rPr>
              <w:fldChar w:fldCharType="begin"/>
            </w:r>
            <w:r>
              <w:rPr>
                <w:noProof/>
                <w:webHidden/>
              </w:rPr>
              <w:instrText xml:space="preserve"> PAGEREF _Toc117503794 \h </w:instrText>
            </w:r>
            <w:r>
              <w:rPr>
                <w:noProof/>
                <w:webHidden/>
              </w:rPr>
            </w:r>
            <w:r>
              <w:rPr>
                <w:noProof/>
                <w:webHidden/>
              </w:rPr>
              <w:fldChar w:fldCharType="separate"/>
            </w:r>
            <w:r>
              <w:rPr>
                <w:noProof/>
                <w:webHidden/>
              </w:rPr>
              <w:t>2</w:t>
            </w:r>
            <w:r>
              <w:rPr>
                <w:noProof/>
                <w:webHidden/>
              </w:rPr>
              <w:fldChar w:fldCharType="end"/>
            </w:r>
          </w:hyperlink>
        </w:p>
        <w:p w14:paraId="0E419AD5" w14:textId="77777777" w:rsidR="00CC3A62" w:rsidRDefault="00CC3A62">
          <w:pPr>
            <w:pStyle w:val="TOC1"/>
            <w:tabs>
              <w:tab w:val="right" w:leader="dot" w:pos="8630"/>
            </w:tabs>
            <w:rPr>
              <w:noProof/>
            </w:rPr>
          </w:pPr>
          <w:hyperlink w:anchor="_Toc117503795" w:history="1">
            <w:r w:rsidRPr="00EA693D">
              <w:rPr>
                <w:rStyle w:val="Hyperlink"/>
                <w:noProof/>
              </w:rPr>
              <w:t>1. Methods</w:t>
            </w:r>
            <w:r>
              <w:rPr>
                <w:noProof/>
                <w:webHidden/>
              </w:rPr>
              <w:tab/>
            </w:r>
            <w:r>
              <w:rPr>
                <w:noProof/>
                <w:webHidden/>
              </w:rPr>
              <w:fldChar w:fldCharType="begin"/>
            </w:r>
            <w:r>
              <w:rPr>
                <w:noProof/>
                <w:webHidden/>
              </w:rPr>
              <w:instrText xml:space="preserve"> PAGEREF _Toc117503795 \h </w:instrText>
            </w:r>
            <w:r>
              <w:rPr>
                <w:noProof/>
                <w:webHidden/>
              </w:rPr>
            </w:r>
            <w:r>
              <w:rPr>
                <w:noProof/>
                <w:webHidden/>
              </w:rPr>
              <w:fldChar w:fldCharType="separate"/>
            </w:r>
            <w:r>
              <w:rPr>
                <w:noProof/>
                <w:webHidden/>
              </w:rPr>
              <w:t>3</w:t>
            </w:r>
            <w:r>
              <w:rPr>
                <w:noProof/>
                <w:webHidden/>
              </w:rPr>
              <w:fldChar w:fldCharType="end"/>
            </w:r>
          </w:hyperlink>
        </w:p>
        <w:p w14:paraId="05DD9547" w14:textId="77777777" w:rsidR="00CC3A62" w:rsidRDefault="00CC3A62">
          <w:pPr>
            <w:pStyle w:val="TOC2"/>
            <w:tabs>
              <w:tab w:val="right" w:leader="dot" w:pos="8630"/>
            </w:tabs>
            <w:rPr>
              <w:noProof/>
            </w:rPr>
          </w:pPr>
          <w:hyperlink w:anchor="_Toc117503796" w:history="1">
            <w:r w:rsidRPr="00EA693D">
              <w:rPr>
                <w:rStyle w:val="Hyperlink"/>
                <w:noProof/>
              </w:rPr>
              <w:t>1.1 Field Methods</w:t>
            </w:r>
            <w:r>
              <w:rPr>
                <w:noProof/>
                <w:webHidden/>
              </w:rPr>
              <w:tab/>
            </w:r>
            <w:r>
              <w:rPr>
                <w:noProof/>
                <w:webHidden/>
              </w:rPr>
              <w:fldChar w:fldCharType="begin"/>
            </w:r>
            <w:r>
              <w:rPr>
                <w:noProof/>
                <w:webHidden/>
              </w:rPr>
              <w:instrText xml:space="preserve"> PAGEREF _Toc117503796 \h </w:instrText>
            </w:r>
            <w:r>
              <w:rPr>
                <w:noProof/>
                <w:webHidden/>
              </w:rPr>
            </w:r>
            <w:r>
              <w:rPr>
                <w:noProof/>
                <w:webHidden/>
              </w:rPr>
              <w:fldChar w:fldCharType="separate"/>
            </w:r>
            <w:r>
              <w:rPr>
                <w:noProof/>
                <w:webHidden/>
              </w:rPr>
              <w:t>3</w:t>
            </w:r>
            <w:r>
              <w:rPr>
                <w:noProof/>
                <w:webHidden/>
              </w:rPr>
              <w:fldChar w:fldCharType="end"/>
            </w:r>
          </w:hyperlink>
        </w:p>
        <w:p w14:paraId="20B48B9A" w14:textId="77777777" w:rsidR="00CC3A62" w:rsidRDefault="00CC3A62">
          <w:pPr>
            <w:pStyle w:val="TOC2"/>
            <w:tabs>
              <w:tab w:val="right" w:leader="dot" w:pos="8630"/>
            </w:tabs>
            <w:rPr>
              <w:noProof/>
            </w:rPr>
          </w:pPr>
          <w:hyperlink w:anchor="_Toc117503797" w:history="1">
            <w:r w:rsidRPr="00EA693D">
              <w:rPr>
                <w:rStyle w:val="Hyperlink"/>
                <w:noProof/>
              </w:rPr>
              <w:t>1.2 Lab Methods</w:t>
            </w:r>
            <w:r>
              <w:rPr>
                <w:noProof/>
                <w:webHidden/>
              </w:rPr>
              <w:tab/>
            </w:r>
            <w:r>
              <w:rPr>
                <w:noProof/>
                <w:webHidden/>
              </w:rPr>
              <w:fldChar w:fldCharType="begin"/>
            </w:r>
            <w:r>
              <w:rPr>
                <w:noProof/>
                <w:webHidden/>
              </w:rPr>
              <w:instrText xml:space="preserve"> PAGEREF _Toc117503797 \h </w:instrText>
            </w:r>
            <w:r>
              <w:rPr>
                <w:noProof/>
                <w:webHidden/>
              </w:rPr>
            </w:r>
            <w:r>
              <w:rPr>
                <w:noProof/>
                <w:webHidden/>
              </w:rPr>
              <w:fldChar w:fldCharType="separate"/>
            </w:r>
            <w:r>
              <w:rPr>
                <w:noProof/>
                <w:webHidden/>
              </w:rPr>
              <w:t>4</w:t>
            </w:r>
            <w:r>
              <w:rPr>
                <w:noProof/>
                <w:webHidden/>
              </w:rPr>
              <w:fldChar w:fldCharType="end"/>
            </w:r>
          </w:hyperlink>
        </w:p>
        <w:p w14:paraId="495C5F5F" w14:textId="77777777" w:rsidR="00CC3A62" w:rsidRDefault="00CC3A62">
          <w:pPr>
            <w:pStyle w:val="TOC2"/>
            <w:tabs>
              <w:tab w:val="right" w:leader="dot" w:pos="8630"/>
            </w:tabs>
            <w:rPr>
              <w:noProof/>
            </w:rPr>
          </w:pPr>
          <w:hyperlink w:anchor="_Toc117503798" w:history="1">
            <w:r w:rsidRPr="00EA693D">
              <w:rPr>
                <w:rStyle w:val="Hyperlink"/>
                <w:noProof/>
              </w:rPr>
              <w:t>1.3 Statistical Methods</w:t>
            </w:r>
            <w:r>
              <w:rPr>
                <w:noProof/>
                <w:webHidden/>
              </w:rPr>
              <w:tab/>
            </w:r>
            <w:r>
              <w:rPr>
                <w:noProof/>
                <w:webHidden/>
              </w:rPr>
              <w:fldChar w:fldCharType="begin"/>
            </w:r>
            <w:r>
              <w:rPr>
                <w:noProof/>
                <w:webHidden/>
              </w:rPr>
              <w:instrText xml:space="preserve"> PAGEREF _Toc117503798 \h </w:instrText>
            </w:r>
            <w:r>
              <w:rPr>
                <w:noProof/>
                <w:webHidden/>
              </w:rPr>
            </w:r>
            <w:r>
              <w:rPr>
                <w:noProof/>
                <w:webHidden/>
              </w:rPr>
              <w:fldChar w:fldCharType="separate"/>
            </w:r>
            <w:r>
              <w:rPr>
                <w:noProof/>
                <w:webHidden/>
              </w:rPr>
              <w:t>5</w:t>
            </w:r>
            <w:r>
              <w:rPr>
                <w:noProof/>
                <w:webHidden/>
              </w:rPr>
              <w:fldChar w:fldCharType="end"/>
            </w:r>
          </w:hyperlink>
        </w:p>
        <w:p w14:paraId="77C3A3D6" w14:textId="77777777" w:rsidR="00CC3A62" w:rsidRDefault="00CC3A62">
          <w:pPr>
            <w:pStyle w:val="TOC1"/>
            <w:tabs>
              <w:tab w:val="right" w:leader="dot" w:pos="8630"/>
            </w:tabs>
            <w:rPr>
              <w:noProof/>
            </w:rPr>
          </w:pPr>
          <w:hyperlink w:anchor="_Toc117503799" w:history="1">
            <w:r w:rsidRPr="00EA693D">
              <w:rPr>
                <w:rStyle w:val="Hyperlink"/>
                <w:noProof/>
              </w:rPr>
              <w:t>2. Results</w:t>
            </w:r>
            <w:r>
              <w:rPr>
                <w:noProof/>
                <w:webHidden/>
              </w:rPr>
              <w:tab/>
            </w:r>
            <w:r>
              <w:rPr>
                <w:noProof/>
                <w:webHidden/>
              </w:rPr>
              <w:fldChar w:fldCharType="begin"/>
            </w:r>
            <w:r>
              <w:rPr>
                <w:noProof/>
                <w:webHidden/>
              </w:rPr>
              <w:instrText xml:space="preserve"> PAGEREF _Toc117503799 \h </w:instrText>
            </w:r>
            <w:r>
              <w:rPr>
                <w:noProof/>
                <w:webHidden/>
              </w:rPr>
            </w:r>
            <w:r>
              <w:rPr>
                <w:noProof/>
                <w:webHidden/>
              </w:rPr>
              <w:fldChar w:fldCharType="separate"/>
            </w:r>
            <w:r>
              <w:rPr>
                <w:noProof/>
                <w:webHidden/>
              </w:rPr>
              <w:t>5</w:t>
            </w:r>
            <w:r>
              <w:rPr>
                <w:noProof/>
                <w:webHidden/>
              </w:rPr>
              <w:fldChar w:fldCharType="end"/>
            </w:r>
          </w:hyperlink>
        </w:p>
        <w:p w14:paraId="27715143" w14:textId="77777777" w:rsidR="00CC3A62" w:rsidRDefault="00CC3A62">
          <w:pPr>
            <w:pStyle w:val="TOC1"/>
            <w:tabs>
              <w:tab w:val="right" w:leader="dot" w:pos="8630"/>
            </w:tabs>
            <w:rPr>
              <w:noProof/>
            </w:rPr>
          </w:pPr>
          <w:hyperlink w:anchor="_Toc117503800" w:history="1">
            <w:r w:rsidRPr="00EA693D">
              <w:rPr>
                <w:rStyle w:val="Hyperlink"/>
                <w:noProof/>
              </w:rPr>
              <w:t>3. Discussion</w:t>
            </w:r>
            <w:r>
              <w:rPr>
                <w:noProof/>
                <w:webHidden/>
              </w:rPr>
              <w:tab/>
            </w:r>
            <w:r>
              <w:rPr>
                <w:noProof/>
                <w:webHidden/>
              </w:rPr>
              <w:fldChar w:fldCharType="begin"/>
            </w:r>
            <w:r>
              <w:rPr>
                <w:noProof/>
                <w:webHidden/>
              </w:rPr>
              <w:instrText xml:space="preserve"> PAGEREF _Toc117503800 \h </w:instrText>
            </w:r>
            <w:r>
              <w:rPr>
                <w:noProof/>
                <w:webHidden/>
              </w:rPr>
            </w:r>
            <w:r>
              <w:rPr>
                <w:noProof/>
                <w:webHidden/>
              </w:rPr>
              <w:fldChar w:fldCharType="separate"/>
            </w:r>
            <w:r>
              <w:rPr>
                <w:noProof/>
                <w:webHidden/>
              </w:rPr>
              <w:t>9</w:t>
            </w:r>
            <w:r>
              <w:rPr>
                <w:noProof/>
                <w:webHidden/>
              </w:rPr>
              <w:fldChar w:fldCharType="end"/>
            </w:r>
          </w:hyperlink>
        </w:p>
        <w:p w14:paraId="41474F61" w14:textId="77777777" w:rsidR="00CC3A62" w:rsidRDefault="00CC3A62">
          <w:pPr>
            <w:pStyle w:val="TOC1"/>
            <w:tabs>
              <w:tab w:val="right" w:leader="dot" w:pos="8630"/>
            </w:tabs>
            <w:rPr>
              <w:noProof/>
            </w:rPr>
          </w:pPr>
          <w:hyperlink w:anchor="_Toc117503801" w:history="1">
            <w:r w:rsidRPr="00EA693D">
              <w:rPr>
                <w:rStyle w:val="Hyperlink"/>
                <w:noProof/>
              </w:rPr>
              <w:t>References</w:t>
            </w:r>
            <w:r>
              <w:rPr>
                <w:noProof/>
                <w:webHidden/>
              </w:rPr>
              <w:tab/>
            </w:r>
            <w:r>
              <w:rPr>
                <w:noProof/>
                <w:webHidden/>
              </w:rPr>
              <w:fldChar w:fldCharType="begin"/>
            </w:r>
            <w:r>
              <w:rPr>
                <w:noProof/>
                <w:webHidden/>
              </w:rPr>
              <w:instrText xml:space="preserve"> PAGEREF _Toc117503801 \h </w:instrText>
            </w:r>
            <w:r>
              <w:rPr>
                <w:noProof/>
                <w:webHidden/>
              </w:rPr>
            </w:r>
            <w:r>
              <w:rPr>
                <w:noProof/>
                <w:webHidden/>
              </w:rPr>
              <w:fldChar w:fldCharType="separate"/>
            </w:r>
            <w:r>
              <w:rPr>
                <w:noProof/>
                <w:webHidden/>
              </w:rPr>
              <w:t>11</w:t>
            </w:r>
            <w:r>
              <w:rPr>
                <w:noProof/>
                <w:webHidden/>
              </w:rPr>
              <w:fldChar w:fldCharType="end"/>
            </w:r>
          </w:hyperlink>
        </w:p>
        <w:p w14:paraId="67BD267C" w14:textId="77777777" w:rsidR="00597AAF" w:rsidRDefault="00000000">
          <w:r>
            <w:fldChar w:fldCharType="end"/>
          </w:r>
        </w:p>
      </w:sdtContent>
    </w:sdt>
    <w:p w14:paraId="5E7A529D" w14:textId="77777777" w:rsidR="00597AAF" w:rsidRDefault="00000000">
      <w:pPr>
        <w:pStyle w:val="Heading1"/>
      </w:pPr>
      <w:bookmarkStart w:id="0" w:name="introduction"/>
      <w:bookmarkStart w:id="1" w:name="_Toc117503793"/>
      <w:r>
        <w:lastRenderedPageBreak/>
        <w:t>Introduction</w:t>
      </w:r>
      <w:bookmarkEnd w:id="1"/>
    </w:p>
    <w:p w14:paraId="15C03CA3" w14:textId="77777777" w:rsidR="00597AAF" w:rsidRDefault="00000000">
      <w:pPr>
        <w:pStyle w:val="FirstParagraph"/>
      </w:pPr>
      <w:r>
        <w:rPr>
          <w:i/>
          <w:iCs/>
        </w:rPr>
        <w:t>Lorem ipsum dolor</w:t>
      </w:r>
      <w:r>
        <w:t xml:space="preserve"> sit amet, consectetur adipiscing elit. Sed sit amet dui eget mi varius dictum sit amet in justo. </w:t>
      </w:r>
      <w:commentRangeStart w:id="2"/>
      <w:r>
        <w:rPr>
          <w:b/>
          <w:bCs/>
        </w:rPr>
        <w:t>Aliquam euismod suscipit</w:t>
      </w:r>
      <w:r>
        <w:t xml:space="preserve"> nunc placerat egestas. Vivamus </w:t>
      </w:r>
      <w:commentRangeEnd w:id="2"/>
      <w:r w:rsidR="005C1E2B">
        <w:rPr>
          <w:rStyle w:val="CommentReference"/>
          <w:rFonts w:asciiTheme="minorHAnsi" w:hAnsiTheme="minorHAnsi" w:cstheme="minorBidi"/>
        </w:rPr>
        <w:commentReference w:id="2"/>
      </w:r>
      <w:r>
        <w:t>dignissim, orci sit amet molestie scelerisque, lectus diam tempus mauris, ac venenatis leo orci sed nisl. Pellentesque vitae gravida mauris. Mauris elementum quam ut odio mattis, sed tincidunt justo vulputate.</w:t>
      </w:r>
    </w:p>
    <w:p w14:paraId="0AE2E666" w14:textId="77777777" w:rsidR="00597AAF" w:rsidRDefault="00000000">
      <w:pPr>
        <w:pStyle w:val="Compact"/>
        <w:numPr>
          <w:ilvl w:val="0"/>
          <w:numId w:val="13"/>
        </w:numPr>
      </w:pPr>
      <w:r>
        <w:t>Bullet 1</w:t>
      </w:r>
    </w:p>
    <w:p w14:paraId="3DAD9ED6" w14:textId="77777777" w:rsidR="00597AAF" w:rsidRDefault="00000000">
      <w:pPr>
        <w:pStyle w:val="Compact"/>
        <w:numPr>
          <w:ilvl w:val="0"/>
          <w:numId w:val="13"/>
        </w:numPr>
      </w:pPr>
      <w:r>
        <w:t>Bullet 2</w:t>
      </w:r>
    </w:p>
    <w:p w14:paraId="48B35208" w14:textId="77777777" w:rsidR="00597AAF" w:rsidRDefault="00000000">
      <w:pPr>
        <w:pStyle w:val="Compact"/>
        <w:numPr>
          <w:ilvl w:val="0"/>
          <w:numId w:val="13"/>
        </w:numPr>
      </w:pPr>
      <w:r>
        <w:t>Bullet 3</w:t>
      </w:r>
    </w:p>
    <w:p w14:paraId="225ED207" w14:textId="77777777" w:rsidR="00597AAF" w:rsidRDefault="00000000">
      <w:pPr>
        <w:pStyle w:val="TableCaption"/>
      </w:pPr>
      <w:r>
        <w:t>My Table</w:t>
      </w:r>
    </w:p>
    <w:tbl>
      <w:tblPr>
        <w:tblStyle w:val="Table"/>
        <w:tblW w:w="0" w:type="auto"/>
        <w:tblLook w:val="0020" w:firstRow="1" w:lastRow="0" w:firstColumn="0" w:lastColumn="0" w:noHBand="0" w:noVBand="0"/>
        <w:tblCaption w:val="My Table"/>
      </w:tblPr>
      <w:tblGrid>
        <w:gridCol w:w="683"/>
        <w:gridCol w:w="683"/>
        <w:gridCol w:w="683"/>
      </w:tblGrid>
      <w:tr w:rsidR="00597AAF" w14:paraId="55F37962" w14:textId="77777777" w:rsidTr="00597AAF">
        <w:trPr>
          <w:cnfStyle w:val="100000000000" w:firstRow="1" w:lastRow="0" w:firstColumn="0" w:lastColumn="0" w:oddVBand="0" w:evenVBand="0" w:oddHBand="0" w:evenHBand="0" w:firstRowFirstColumn="0" w:firstRowLastColumn="0" w:lastRowFirstColumn="0" w:lastRowLastColumn="0"/>
          <w:tblHeader/>
        </w:trPr>
        <w:tc>
          <w:tcPr>
            <w:tcW w:w="0" w:type="auto"/>
          </w:tcPr>
          <w:p w14:paraId="2AAC1735" w14:textId="77777777" w:rsidR="00597AAF" w:rsidRDefault="00000000">
            <w:pPr>
              <w:pStyle w:val="Compact"/>
            </w:pPr>
            <w:r>
              <w:t>Col1</w:t>
            </w:r>
          </w:p>
        </w:tc>
        <w:tc>
          <w:tcPr>
            <w:tcW w:w="0" w:type="auto"/>
          </w:tcPr>
          <w:p w14:paraId="27031CBB" w14:textId="77777777" w:rsidR="00597AAF" w:rsidRDefault="00000000">
            <w:pPr>
              <w:pStyle w:val="Compact"/>
            </w:pPr>
            <w:r>
              <w:t>Col2</w:t>
            </w:r>
          </w:p>
        </w:tc>
        <w:tc>
          <w:tcPr>
            <w:tcW w:w="0" w:type="auto"/>
          </w:tcPr>
          <w:p w14:paraId="3D71E88F" w14:textId="77777777" w:rsidR="00597AAF" w:rsidRDefault="00000000">
            <w:pPr>
              <w:pStyle w:val="Compact"/>
            </w:pPr>
            <w:r>
              <w:t>Col3</w:t>
            </w:r>
          </w:p>
        </w:tc>
      </w:tr>
      <w:tr w:rsidR="00597AAF" w14:paraId="5B712D06" w14:textId="77777777">
        <w:tc>
          <w:tcPr>
            <w:tcW w:w="0" w:type="auto"/>
          </w:tcPr>
          <w:p w14:paraId="788490B8" w14:textId="77777777" w:rsidR="00597AAF" w:rsidRDefault="00000000">
            <w:pPr>
              <w:pStyle w:val="Compact"/>
            </w:pPr>
            <w:r>
              <w:t>A</w:t>
            </w:r>
          </w:p>
        </w:tc>
        <w:tc>
          <w:tcPr>
            <w:tcW w:w="0" w:type="auto"/>
          </w:tcPr>
          <w:p w14:paraId="10B0E72C" w14:textId="77777777" w:rsidR="00597AAF" w:rsidRDefault="00000000">
            <w:pPr>
              <w:pStyle w:val="Compact"/>
            </w:pPr>
            <w:r>
              <w:t>B</w:t>
            </w:r>
          </w:p>
        </w:tc>
        <w:tc>
          <w:tcPr>
            <w:tcW w:w="0" w:type="auto"/>
          </w:tcPr>
          <w:p w14:paraId="6DA12E11" w14:textId="77777777" w:rsidR="00597AAF" w:rsidRDefault="00000000">
            <w:pPr>
              <w:pStyle w:val="Compact"/>
            </w:pPr>
            <w:r>
              <w:t>C</w:t>
            </w:r>
          </w:p>
        </w:tc>
      </w:tr>
      <w:tr w:rsidR="00597AAF" w14:paraId="13A96322" w14:textId="77777777">
        <w:tc>
          <w:tcPr>
            <w:tcW w:w="0" w:type="auto"/>
          </w:tcPr>
          <w:p w14:paraId="1FD919EC" w14:textId="77777777" w:rsidR="00597AAF" w:rsidRDefault="00000000">
            <w:pPr>
              <w:pStyle w:val="Compact"/>
            </w:pPr>
            <w:r>
              <w:t>D</w:t>
            </w:r>
          </w:p>
        </w:tc>
        <w:tc>
          <w:tcPr>
            <w:tcW w:w="0" w:type="auto"/>
          </w:tcPr>
          <w:p w14:paraId="66C424EF" w14:textId="77777777" w:rsidR="00597AAF" w:rsidRDefault="00000000">
            <w:pPr>
              <w:pStyle w:val="Compact"/>
            </w:pPr>
            <w:r>
              <w:t>E</w:t>
            </w:r>
          </w:p>
        </w:tc>
        <w:tc>
          <w:tcPr>
            <w:tcW w:w="0" w:type="auto"/>
          </w:tcPr>
          <w:p w14:paraId="0DC9D97E" w14:textId="77777777" w:rsidR="00597AAF" w:rsidRDefault="00000000">
            <w:pPr>
              <w:pStyle w:val="Compact"/>
            </w:pPr>
            <w:r>
              <w:t>F</w:t>
            </w:r>
          </w:p>
        </w:tc>
      </w:tr>
      <w:tr w:rsidR="00597AAF" w14:paraId="49B3E0F8" w14:textId="77777777">
        <w:tc>
          <w:tcPr>
            <w:tcW w:w="0" w:type="auto"/>
          </w:tcPr>
          <w:p w14:paraId="644CD735" w14:textId="77777777" w:rsidR="00597AAF" w:rsidRDefault="00000000">
            <w:pPr>
              <w:pStyle w:val="Compact"/>
            </w:pPr>
            <w:r>
              <w:t>G</w:t>
            </w:r>
          </w:p>
        </w:tc>
        <w:tc>
          <w:tcPr>
            <w:tcW w:w="0" w:type="auto"/>
          </w:tcPr>
          <w:p w14:paraId="72E8ED82" w14:textId="77777777" w:rsidR="00597AAF" w:rsidRDefault="00000000">
            <w:pPr>
              <w:pStyle w:val="Compact"/>
            </w:pPr>
            <w:r>
              <w:t>H</w:t>
            </w:r>
          </w:p>
        </w:tc>
        <w:tc>
          <w:tcPr>
            <w:tcW w:w="0" w:type="auto"/>
          </w:tcPr>
          <w:p w14:paraId="6CEC8B96" w14:textId="77777777" w:rsidR="00597AAF" w:rsidRDefault="00000000">
            <w:pPr>
              <w:pStyle w:val="Compact"/>
            </w:pPr>
            <w:r>
              <w:t>I</w:t>
            </w:r>
          </w:p>
        </w:tc>
      </w:tr>
    </w:tbl>
    <w:p w14:paraId="14CA5E17" w14:textId="77777777" w:rsidR="00597AAF" w:rsidRDefault="00000000">
      <w:pPr>
        <w:pStyle w:val="Heading2"/>
      </w:pPr>
      <w:bookmarkStart w:id="3" w:name="this-is-my-heading"/>
      <w:bookmarkStart w:id="4" w:name="_Toc117503794"/>
      <w:r>
        <w:t>This is my heading</w:t>
      </w:r>
      <w:bookmarkEnd w:id="4"/>
    </w:p>
    <w:p w14:paraId="32886396" w14:textId="18A1BEA4" w:rsidR="00597AAF" w:rsidRDefault="00000000">
      <w:pPr>
        <w:pStyle w:val="FirstParagraph"/>
      </w:pPr>
      <w:r>
        <w:t xml:space="preserve">Quisque vulputate orci et neque tincidunt convallis. Quisque at erat ultricies, aliquam nisi vitae, molestie erat. Vestibulum consectetur sem id lacus pellentesque placerat. Integer in vestibulum leo. Fusce pretium dolor in laoreet elementum. </w:t>
      </w:r>
      <w:del w:id="5" w:author="Hava Blair" w:date="2022-10-24T11:38:00Z">
        <w:r w:rsidDel="005C1E2B">
          <w:delText xml:space="preserve">Curabitur lobortis blandit varius. Vestibulum tincidunt urna sed nunc bibendum, et varius ligula iaculis. Mauris hendrerit condimentum neque, elementum tincidunt nisl bibendum at. Praesent porttitor mi vel enim faucibus hendrerit. </w:delText>
        </w:r>
      </w:del>
      <w:r>
        <w:t>Nulla tincidunt enim urna, ut pellentesque arcu aliquet eget. Praesent sapien nulla, interdum ut nulla sed, varius imperdiet elit.</w:t>
      </w:r>
    </w:p>
    <w:p w14:paraId="3561330E" w14:textId="77777777" w:rsidR="00597AAF" w:rsidRDefault="00000000">
      <w:pPr>
        <w:pStyle w:val="BodyText"/>
      </w:pPr>
      <w:r>
        <w:t>Vivamus accumsan ipsum et consectetur lacinia. Integer ut enim nec purus bibendum viverra et sit amet libero. Aenean elementum scelerisque metus sed faucibus. Vivamus efficitur, quam at pellentesque sollicitudin, turpis lectus sagittis justo, id varius eros quam vel odio. Curabitur vitae ligula laoreet, facilisis ante a, laoreet enim. Proin tristique nunc leo, eget volutpat odio iaculis at. Morbi quis diam fringilla, pretium nibh sed, rutrum leo. Sed non eros maximus lorem semper vestibulum sed a eros. Etiam ligula lacus, tristique vitae semper et, efficitur vel sapien. Phasellus arcu velit, blandit lobortis dignissim sed, consequat eget urna. Integer sit amet turpis sit amet velit congue maximus.</w:t>
      </w:r>
    </w:p>
    <w:p w14:paraId="6CF07773" w14:textId="77777777" w:rsidR="00597AAF" w:rsidRDefault="00000000">
      <w:pPr>
        <w:pStyle w:val="BodyText"/>
      </w:pPr>
      <w:r>
        <w:lastRenderedPageBreak/>
        <w:t>Integer fermentum ligula velit, sed porta lacus scelerisque eget. Donec feugiat in odio eget posuere. Nullam porta sem metus, et fringilla risus pulvinar malesuada. Morbi eget urna non ante porttitor venenatis. Vestibulum faucibus turpis ac dolor venenatis, sed vestibulum tellus mollis. Vestibulum ante ipsum primis in faucibus orci luctus et ultrices posuere cubilia curae; Aenean felis odio, blandit nec euismod nec, sagittis pellentesque eros. Suspendisse facilisis enim nec turpis auctor, sit amet consequat leo pharetra. Proin dapibus sit amet eros ut auctor. Curabitur viverra pretium dolor sit amet scelerisque. Vivamus nulla felis, semper a volutpat eu, consectetur vel orci. Interdum et malesuada fames ac ante ipsum primis in faucibus. Sed a luctus massa.</w:t>
      </w:r>
    </w:p>
    <w:p w14:paraId="60236F09" w14:textId="77777777" w:rsidR="00597AAF" w:rsidRDefault="00000000">
      <w:pPr>
        <w:pStyle w:val="BodyText"/>
      </w:pPr>
      <w:r>
        <w:t>Donec tincidunt, tellus tempus condimentum molestie, arcu sapien luctus mauris, vitae pellentesque elit nulla quis neque. Nulla non eros finibus, faucibus ligula a, lobortis diam. Praesent consequat suscipit tellus at consequat. Vivamus varius luctus euismod. Nam facilisis mi et viverra porta. Cras nec sodales ligula. Donec at purus lacinia, lobortis quam eu, suscipit nisl. Aliquam pharetra non nunc id efficitur. Suspendisse euismod velit a odio sodales finibus. Cras a lobortis nibh. Vestibulum suscipit ornare sagittis. Suspendisse dignissim sodales nunc eu blandit.</w:t>
      </w:r>
    </w:p>
    <w:p w14:paraId="4A679AA3" w14:textId="77777777" w:rsidR="00597AAF" w:rsidRDefault="00000000">
      <w:pPr>
        <w:pStyle w:val="BodyText"/>
      </w:pPr>
      <w:r>
        <w:t xml:space="preserve">Sed sed mauris lectus. Aliquam ac aliquam neque, sed consectetur sapien. Aenean imperdiet dapibus lectus </w:t>
      </w:r>
      <w:commentRangeStart w:id="6"/>
      <w:r>
        <w:t xml:space="preserve">ut vehicula. Mauris a molestie turpis, vel egestas lorem. Suspendisse aliquet porttitor risus non sagittis. Vivamus eget rhoncus eros, ac condimentum felis. Morbi faucibus diam sed risus semper venenatis. Etiam et nunc nisl. Donec vulputate metus et turpis placerat, non elementum quam volutpat. Duis odio odio, facilisis vitae mauris sed, faucibus imperdiet eros. </w:t>
      </w:r>
      <w:commentRangeEnd w:id="6"/>
      <w:r w:rsidR="005C1E2B">
        <w:rPr>
          <w:rStyle w:val="CommentReference"/>
          <w:rFonts w:asciiTheme="minorHAnsi" w:hAnsiTheme="minorHAnsi" w:cstheme="minorBidi"/>
        </w:rPr>
        <w:commentReference w:id="6"/>
      </w:r>
      <w:r>
        <w:t>Curabitur pellentesque dui et tristique porta.</w:t>
      </w:r>
    </w:p>
    <w:p w14:paraId="03A44E6A" w14:textId="77777777" w:rsidR="00597AAF" w:rsidRDefault="00000000">
      <w:pPr>
        <w:pStyle w:val="Heading1"/>
      </w:pPr>
      <w:bookmarkStart w:id="7" w:name="methods"/>
      <w:bookmarkStart w:id="8" w:name="_Toc117503795"/>
      <w:bookmarkEnd w:id="0"/>
      <w:bookmarkEnd w:id="3"/>
      <w:r>
        <w:t>1. Methods</w:t>
      </w:r>
      <w:bookmarkEnd w:id="8"/>
    </w:p>
    <w:p w14:paraId="5160DAE6" w14:textId="77777777" w:rsidR="00597AAF" w:rsidRDefault="00000000">
      <w:pPr>
        <w:pStyle w:val="Heading2"/>
      </w:pPr>
      <w:bookmarkStart w:id="9" w:name="field-methods"/>
      <w:bookmarkStart w:id="10" w:name="_Toc117503796"/>
      <w:r>
        <w:t>1.1 Field Methods</w:t>
      </w:r>
      <w:bookmarkEnd w:id="10"/>
    </w:p>
    <w:p w14:paraId="0BBA91B5" w14:textId="77777777" w:rsidR="00597AAF" w:rsidRDefault="00000000">
      <w:pPr>
        <w:pStyle w:val="FirstParagraph"/>
      </w:pPr>
      <w:r>
        <w:t>This is a document created from markdown and executable code. See Knuth (1984) for additional discussion of literate programming. But since this is a methods section, we should probably say something about how we collected our data. We are working with data provided by Horst, Hill, and Gorman (2020). I am writing this sentence with citation Plate and Heiberger (2016) and another (Williams 2014; Frew 2021).</w:t>
      </w:r>
    </w:p>
    <w:p w14:paraId="0F7492AA" w14:textId="77777777" w:rsidR="00597AAF" w:rsidRDefault="00000000">
      <w:pPr>
        <w:pStyle w:val="TableCaption"/>
      </w:pPr>
      <w:r>
        <w:lastRenderedPageBreak/>
        <w:t>This is a simple table, created from the visual editor “Table” menu</w:t>
      </w:r>
    </w:p>
    <w:tbl>
      <w:tblPr>
        <w:tblStyle w:val="Table"/>
        <w:tblW w:w="0" w:type="auto"/>
        <w:tblLook w:val="0020" w:firstRow="1" w:lastRow="0" w:firstColumn="0" w:lastColumn="0" w:noHBand="0" w:noVBand="0"/>
        <w:tblCaption w:val="This is a simple table, created from the visual editor “Table” menu"/>
      </w:tblPr>
      <w:tblGrid>
        <w:gridCol w:w="1223"/>
        <w:gridCol w:w="1163"/>
        <w:gridCol w:w="2489"/>
      </w:tblGrid>
      <w:tr w:rsidR="00597AAF" w14:paraId="2977B0A4" w14:textId="77777777" w:rsidTr="00597AAF">
        <w:trPr>
          <w:cnfStyle w:val="100000000000" w:firstRow="1" w:lastRow="0" w:firstColumn="0" w:lastColumn="0" w:oddVBand="0" w:evenVBand="0" w:oddHBand="0" w:evenHBand="0" w:firstRowFirstColumn="0" w:firstRowLastColumn="0" w:lastRowFirstColumn="0" w:lastRowLastColumn="0"/>
          <w:tblHeader/>
        </w:trPr>
        <w:tc>
          <w:tcPr>
            <w:tcW w:w="0" w:type="auto"/>
          </w:tcPr>
          <w:p w14:paraId="062B494C" w14:textId="77777777" w:rsidR="00597AAF" w:rsidRDefault="00000000">
            <w:pPr>
              <w:pStyle w:val="Compact"/>
            </w:pPr>
            <w:r>
              <w:t>Site Name</w:t>
            </w:r>
          </w:p>
        </w:tc>
        <w:tc>
          <w:tcPr>
            <w:tcW w:w="0" w:type="auto"/>
          </w:tcPr>
          <w:p w14:paraId="45A78B4D" w14:textId="77777777" w:rsidR="00597AAF" w:rsidRDefault="00000000">
            <w:pPr>
              <w:pStyle w:val="Compact"/>
            </w:pPr>
            <w:r>
              <w:t>Locations</w:t>
            </w:r>
          </w:p>
        </w:tc>
        <w:tc>
          <w:tcPr>
            <w:tcW w:w="0" w:type="auto"/>
          </w:tcPr>
          <w:p w14:paraId="4797E6A2" w14:textId="77777777" w:rsidR="00597AAF" w:rsidRDefault="00000000">
            <w:pPr>
              <w:pStyle w:val="Compact"/>
            </w:pPr>
            <w:r>
              <w:t>Dates of data collection</w:t>
            </w:r>
          </w:p>
        </w:tc>
      </w:tr>
      <w:tr w:rsidR="00597AAF" w14:paraId="154BE3AB" w14:textId="77777777">
        <w:tc>
          <w:tcPr>
            <w:tcW w:w="0" w:type="auto"/>
          </w:tcPr>
          <w:p w14:paraId="6FC04A9C" w14:textId="77777777" w:rsidR="00597AAF" w:rsidRDefault="00000000">
            <w:pPr>
              <w:pStyle w:val="Compact"/>
            </w:pPr>
            <w:r>
              <w:t>1A</w:t>
            </w:r>
          </w:p>
        </w:tc>
        <w:tc>
          <w:tcPr>
            <w:tcW w:w="0" w:type="auto"/>
          </w:tcPr>
          <w:p w14:paraId="3EFB2401" w14:textId="77777777" w:rsidR="00597AAF" w:rsidRDefault="00000000">
            <w:pPr>
              <w:pStyle w:val="Compact"/>
            </w:pPr>
            <w:r>
              <w:t>NNW</w:t>
            </w:r>
          </w:p>
        </w:tc>
        <w:tc>
          <w:tcPr>
            <w:tcW w:w="0" w:type="auto"/>
          </w:tcPr>
          <w:p w14:paraId="43A11267" w14:textId="77777777" w:rsidR="00597AAF" w:rsidRDefault="00000000">
            <w:pPr>
              <w:pStyle w:val="Compact"/>
            </w:pPr>
            <w:r>
              <w:t>Dec. 1 - Dec. 3</w:t>
            </w:r>
          </w:p>
        </w:tc>
      </w:tr>
      <w:tr w:rsidR="00597AAF" w14:paraId="6A139363" w14:textId="77777777">
        <w:tc>
          <w:tcPr>
            <w:tcW w:w="0" w:type="auto"/>
          </w:tcPr>
          <w:p w14:paraId="1B69E054" w14:textId="77777777" w:rsidR="00597AAF" w:rsidRDefault="00000000">
            <w:pPr>
              <w:pStyle w:val="Compact"/>
            </w:pPr>
            <w:r>
              <w:t>2B</w:t>
            </w:r>
          </w:p>
        </w:tc>
        <w:tc>
          <w:tcPr>
            <w:tcW w:w="0" w:type="auto"/>
          </w:tcPr>
          <w:p w14:paraId="47CFBBC0" w14:textId="77777777" w:rsidR="00597AAF" w:rsidRDefault="00000000">
            <w:pPr>
              <w:pStyle w:val="Compact"/>
            </w:pPr>
            <w:r>
              <w:t>SSE</w:t>
            </w:r>
          </w:p>
        </w:tc>
        <w:tc>
          <w:tcPr>
            <w:tcW w:w="0" w:type="auto"/>
          </w:tcPr>
          <w:p w14:paraId="0762884C" w14:textId="77777777" w:rsidR="00597AAF" w:rsidRDefault="00000000">
            <w:pPr>
              <w:pStyle w:val="Compact"/>
            </w:pPr>
            <w:r>
              <w:t>Dec. 5 - Dec. 8</w:t>
            </w:r>
          </w:p>
        </w:tc>
      </w:tr>
      <w:tr w:rsidR="00597AAF" w14:paraId="1464E6BC" w14:textId="77777777">
        <w:tc>
          <w:tcPr>
            <w:tcW w:w="0" w:type="auto"/>
          </w:tcPr>
          <w:p w14:paraId="0C0A3D9F" w14:textId="77777777" w:rsidR="00597AAF" w:rsidRDefault="00000000">
            <w:pPr>
              <w:pStyle w:val="Compact"/>
            </w:pPr>
            <w:r>
              <w:t>3C</w:t>
            </w:r>
          </w:p>
        </w:tc>
        <w:tc>
          <w:tcPr>
            <w:tcW w:w="0" w:type="auto"/>
          </w:tcPr>
          <w:p w14:paraId="7FEAAB83" w14:textId="77777777" w:rsidR="00597AAF" w:rsidRDefault="00000000">
            <w:pPr>
              <w:pStyle w:val="Compact"/>
            </w:pPr>
            <w:r>
              <w:t>ESE</w:t>
            </w:r>
          </w:p>
        </w:tc>
        <w:tc>
          <w:tcPr>
            <w:tcW w:w="0" w:type="auto"/>
          </w:tcPr>
          <w:p w14:paraId="68C2CDFA" w14:textId="77777777" w:rsidR="00597AAF" w:rsidRDefault="00000000">
            <w:pPr>
              <w:pStyle w:val="Compact"/>
            </w:pPr>
            <w:r>
              <w:t>Dec. 10 - Dec. 12</w:t>
            </w:r>
          </w:p>
        </w:tc>
      </w:tr>
    </w:tbl>
    <w:p w14:paraId="7DF477E2" w14:textId="77777777" w:rsidR="00597AAF" w:rsidRDefault="00000000">
      <w:pPr>
        <w:pStyle w:val="BodyText"/>
      </w:pPr>
      <w:r>
        <w:t>We went to Antarctica and took measurements from 344 penguins. If you are reading the source document, you will see that this sentence includes and example of inline R code to specify the number in the previous sentence.</w:t>
      </w:r>
    </w:p>
    <w:p w14:paraId="26A82525" w14:textId="77777777" w:rsidR="00597AAF" w:rsidRDefault="00000000">
      <w:pPr>
        <w:pStyle w:val="BodyText"/>
      </w:pPr>
      <w:r>
        <w:t>Lorem ipsum dolor sit amet, consectetur adipiscing elit. Sed sit amet dui eget mi varius dictum sit amet in justo. Aliquam euismod suscipit nunc placerat egestas. Vivamus dignissim, orci sit amet molestie scelerisque, lectus diam tempus mauris, ac venenatis leo orci sed nisl. Pellentesque vitae gravida mauris. Mauris elementum quam ut odio mattis, sed tincidunt justo vulputate. Quisque vulputate orci et neque tincidunt convallis. Quisque at erat ultricies, aliquam nisi vitae, molestie erat. Vestibulum consectetur sem id lacus pellentesque placerat. Integer in vestibulum leo. Fusce pretium dolor in laoreet elementum. Curabitur lobortis blandit varius. Vestibulum tincidunt urna sed nunc bibendum, et varius ligula iaculis. Mauris hendrerit condimentum neque, elementum tincidunt nisl bibendum at. Praesent porttitor mi vel enim faucibus hendrerit. Nulla tincidunt enim urna, ut pellentesque arcu aliquet eget. Praesent sapien nulla, interdum ut nulla sed, varius imperdiet elit.</w:t>
      </w:r>
    </w:p>
    <w:p w14:paraId="1BA5C2A7" w14:textId="77777777" w:rsidR="00597AAF" w:rsidRDefault="00000000">
      <w:pPr>
        <w:pStyle w:val="Heading2"/>
      </w:pPr>
      <w:bookmarkStart w:id="11" w:name="lab-methods"/>
      <w:bookmarkStart w:id="12" w:name="_Toc117503797"/>
      <w:bookmarkEnd w:id="9"/>
      <w:r>
        <w:t>1.2 Lab Methods</w:t>
      </w:r>
      <w:bookmarkEnd w:id="12"/>
    </w:p>
    <w:p w14:paraId="41293BB6" w14:textId="77777777" w:rsidR="00597AAF" w:rsidRDefault="00000000">
      <w:pPr>
        <w:pStyle w:val="FirstParagraph"/>
      </w:pPr>
      <w:r>
        <w:t>Vivamus accumsan ipsum et consectetur lacinia. Integer ut enim nec purus bibendum viverra et sit amet libero. Aenean elementum scelerisque metus sed faucibus. Vivamus efficitur, quam at pellentesque sollicitudin, turpis lectus sagittis justo, id varius eros quam vel odio. Curabitur vitae ligula laoreet, facilisis ante a, laoreet enim. Proin tristique nunc leo, eget volutpat odio iaculis at. Morbi quis diam fringilla, pretium nibh sed, rutrum leo. Sed non eros maximus lorem semper vestibulum sed a eros. Etiam ligula lacus, tristique vitae semper et, efficitur vel sapien. Phasellus arcu velit, blandit lobortis dignissim sed, consequat eget urna. Integer sit amet turpis sit amet velit congue maximus.</w:t>
      </w:r>
    </w:p>
    <w:p w14:paraId="65E4940D" w14:textId="77777777" w:rsidR="00597AAF" w:rsidRDefault="00000000">
      <w:pPr>
        <w:pStyle w:val="BodyText"/>
      </w:pPr>
      <w:r>
        <w:lastRenderedPageBreak/>
        <w:t>Integer fermentum ligula velit, sed porta lacus scelerisque eget. Donec feugiat in odio eget posuere. Nullam porta sem metus, et fringilla risus pulvinar malesuada. Morbi eget urna non ante porttitor venenatis. Vestibulum faucibus turpis ac dolor venenatis, sed vestibulum tellus mollis. Vestibulum ante ipsum primis in faucibus orci luctus et ultrices posuere cubilia curae; Aenean felis odio, blandit nec euismod nec, sagittis pellentesque eros. Suspendisse facilisis enim nec turpis auctor, sit amet consequat leo pharetra. Proin dapibus sit amet eros ut auctor. Curabitur viverra pretium dolor sit amet scelerisque. Vivamus nulla felis, semper a volutpat eu, consectetur vel orci. Interdum et malesuada fames ac ante ipsum primis in faucibus. Sed a luctus massa.</w:t>
      </w:r>
    </w:p>
    <w:p w14:paraId="0D1095E3" w14:textId="77777777" w:rsidR="00597AAF" w:rsidRDefault="00000000">
      <w:pPr>
        <w:pStyle w:val="Heading2"/>
      </w:pPr>
      <w:bookmarkStart w:id="13" w:name="statistical-methods"/>
      <w:bookmarkStart w:id="14" w:name="_Toc117503798"/>
      <w:bookmarkEnd w:id="11"/>
      <w:r>
        <w:t>1.3 Statistical Methods</w:t>
      </w:r>
      <w:bookmarkEnd w:id="14"/>
    </w:p>
    <w:p w14:paraId="5052CCCD" w14:textId="77777777" w:rsidR="00597AAF" w:rsidRDefault="00000000">
      <w:pPr>
        <w:pStyle w:val="FirstParagraph"/>
      </w:pPr>
      <w:r>
        <w:t xml:space="preserve">Don’t forget that you can cite R packages easily by running </w:t>
      </w:r>
      <w:r>
        <w:rPr>
          <w:rStyle w:val="VerbatimChar"/>
        </w:rPr>
        <w:t>citation("packagename")</w:t>
      </w:r>
      <w:r>
        <w:t xml:space="preserve"> in your R console, and adding the BibTeX to your </w:t>
      </w:r>
      <w:r>
        <w:rPr>
          <w:rStyle w:val="VerbatimChar"/>
        </w:rPr>
        <w:t>references.bib</w:t>
      </w:r>
      <w:r>
        <w:t xml:space="preserve"> file! You may need to add a citekey before the comma. For example, this in-text citation for R Core Team (2022) was created using this method.</w:t>
      </w:r>
    </w:p>
    <w:p w14:paraId="1387BC2D" w14:textId="77777777" w:rsidR="00597AAF" w:rsidRDefault="00000000">
      <w:pPr>
        <w:pStyle w:val="BodyText"/>
      </w:pPr>
      <w:r>
        <w:t>Donec tincidunt, tellus tempus condimentum molestie, arcu sapien luctus mauris, vitae pellentesque elit nulla quis neque. Nulla non eros finibus, faucibus ligula a, lobortis diam. Praesent consequat suscipit tellus at consequat. Vivamus varius luctus euismod. Nam facilisis mi et viverra porta. Cras nec sodales ligula. Donec at purus lacinia, lobortis quam eu, suscipit nisl. Aliquam pharetra non nunc id efficitur. Suspendisse euismod velit a odio sodales finibus. Cras a lobortis nibh. Vestibulum suscipit ornare sagittis. Suspendisse dignissim sodales nunc eu blandit.</w:t>
      </w:r>
    </w:p>
    <w:p w14:paraId="594ACCCF" w14:textId="77777777" w:rsidR="00597AAF" w:rsidRDefault="00000000">
      <w:pPr>
        <w:pStyle w:val="BodyText"/>
      </w:pPr>
      <w:r>
        <w:t>Sed sed mauris lectus. Aliquam ac aliquam neque, sed consectetur sapien. Aenean imperdiet dapibus lectus ut vehicula. Mauris a molestie turpis, vel egestas lorem. Suspendisse aliquet porttitor risus non sagittis. Vivamus eget rhoncus eros, ac condimentum felis. Morbi faucibus diam sed risus semper venenatis. Etiam et nunc nisl. Donec vulputate metus et turpis placerat, non elementum quam volutpat. Duis odio odio, facilisis vitae mauris sed, faucibus imperdiet eros. Curabitur pellentesque dui et tristique porta.</w:t>
      </w:r>
    </w:p>
    <w:p w14:paraId="259FFF76" w14:textId="77777777" w:rsidR="00597AAF" w:rsidRDefault="00000000">
      <w:pPr>
        <w:pStyle w:val="Heading1"/>
      </w:pPr>
      <w:bookmarkStart w:id="15" w:name="results"/>
      <w:bookmarkStart w:id="16" w:name="_Toc117503799"/>
      <w:bookmarkEnd w:id="7"/>
      <w:bookmarkEnd w:id="13"/>
      <w:r>
        <w:t>2. Results</w:t>
      </w:r>
      <w:bookmarkEnd w:id="16"/>
    </w:p>
    <w:p w14:paraId="061818AE" w14:textId="77777777" w:rsidR="00597AAF" w:rsidRDefault="00000000">
      <w:pPr>
        <w:pStyle w:val="FirstParagraph"/>
      </w:pPr>
      <w:r>
        <w:lastRenderedPageBreak/>
        <w:t>Here we present our analysis of penguin data provided by Horst, Hill, and Gorman (2020).</w:t>
      </w:r>
    </w:p>
    <w:p w14:paraId="65777146" w14:textId="77777777" w:rsidR="00597AAF" w:rsidRDefault="00000000">
      <w:pPr>
        <w:pStyle w:val="TableCaption"/>
      </w:pPr>
      <w:r>
        <w:t xml:space="preserve">Penguins per island </w:t>
      </w:r>
    </w:p>
    <w:tbl>
      <w:tblPr>
        <w:tblStyle w:val="Table"/>
        <w:tblW w:w="0" w:type="auto"/>
        <w:tblLook w:val="0020" w:firstRow="1" w:lastRow="0" w:firstColumn="0" w:lastColumn="0" w:noHBand="0" w:noVBand="0"/>
        <w:tblCaption w:val="Penguins per island "/>
      </w:tblPr>
      <w:tblGrid>
        <w:gridCol w:w="1189"/>
        <w:gridCol w:w="1436"/>
      </w:tblGrid>
      <w:tr w:rsidR="00597AAF" w14:paraId="093020BF" w14:textId="77777777" w:rsidTr="00597AAF">
        <w:trPr>
          <w:cnfStyle w:val="100000000000" w:firstRow="1" w:lastRow="0" w:firstColumn="0" w:lastColumn="0" w:oddVBand="0" w:evenVBand="0" w:oddHBand="0" w:evenHBand="0" w:firstRowFirstColumn="0" w:firstRowLastColumn="0" w:lastRowFirstColumn="0" w:lastRowLastColumn="0"/>
          <w:tblHeader/>
        </w:trPr>
        <w:tc>
          <w:tcPr>
            <w:tcW w:w="0" w:type="auto"/>
          </w:tcPr>
          <w:p w14:paraId="32416EC3" w14:textId="77777777" w:rsidR="00597AAF" w:rsidRDefault="00000000">
            <w:pPr>
              <w:pStyle w:val="Compact"/>
            </w:pPr>
            <w:r>
              <w:t>Island</w:t>
            </w:r>
          </w:p>
        </w:tc>
        <w:tc>
          <w:tcPr>
            <w:tcW w:w="0" w:type="auto"/>
          </w:tcPr>
          <w:p w14:paraId="1342EAA3" w14:textId="77777777" w:rsidR="00597AAF" w:rsidRDefault="00000000">
            <w:pPr>
              <w:pStyle w:val="Compact"/>
              <w:jc w:val="right"/>
            </w:pPr>
            <w:r>
              <w:t>Penguins (n)</w:t>
            </w:r>
          </w:p>
        </w:tc>
      </w:tr>
      <w:tr w:rsidR="00597AAF" w14:paraId="2D5B0BC9" w14:textId="77777777">
        <w:tc>
          <w:tcPr>
            <w:tcW w:w="0" w:type="auto"/>
          </w:tcPr>
          <w:p w14:paraId="1664F557" w14:textId="77777777" w:rsidR="00597AAF" w:rsidRDefault="00000000">
            <w:pPr>
              <w:pStyle w:val="Compact"/>
            </w:pPr>
            <w:r>
              <w:t>Biscoe</w:t>
            </w:r>
          </w:p>
        </w:tc>
        <w:tc>
          <w:tcPr>
            <w:tcW w:w="0" w:type="auto"/>
          </w:tcPr>
          <w:p w14:paraId="3A24B5B1" w14:textId="77777777" w:rsidR="00597AAF" w:rsidRDefault="00000000">
            <w:pPr>
              <w:pStyle w:val="Compact"/>
              <w:jc w:val="right"/>
            </w:pPr>
            <w:r>
              <w:t>168</w:t>
            </w:r>
          </w:p>
        </w:tc>
      </w:tr>
      <w:tr w:rsidR="00597AAF" w14:paraId="3F8FB784" w14:textId="77777777">
        <w:tc>
          <w:tcPr>
            <w:tcW w:w="0" w:type="auto"/>
          </w:tcPr>
          <w:p w14:paraId="18DFF89C" w14:textId="77777777" w:rsidR="00597AAF" w:rsidRDefault="00000000">
            <w:pPr>
              <w:pStyle w:val="Compact"/>
            </w:pPr>
            <w:r>
              <w:t>Dream</w:t>
            </w:r>
          </w:p>
        </w:tc>
        <w:tc>
          <w:tcPr>
            <w:tcW w:w="0" w:type="auto"/>
          </w:tcPr>
          <w:p w14:paraId="6351434C" w14:textId="77777777" w:rsidR="00597AAF" w:rsidRDefault="00000000">
            <w:pPr>
              <w:pStyle w:val="Compact"/>
              <w:jc w:val="right"/>
            </w:pPr>
            <w:r>
              <w:t>124</w:t>
            </w:r>
          </w:p>
        </w:tc>
      </w:tr>
      <w:tr w:rsidR="00597AAF" w14:paraId="064098BF" w14:textId="77777777">
        <w:tc>
          <w:tcPr>
            <w:tcW w:w="0" w:type="auto"/>
          </w:tcPr>
          <w:p w14:paraId="078014EE" w14:textId="77777777" w:rsidR="00597AAF" w:rsidRDefault="00000000">
            <w:pPr>
              <w:pStyle w:val="Compact"/>
            </w:pPr>
            <w:r>
              <w:t>Torgersen</w:t>
            </w:r>
          </w:p>
        </w:tc>
        <w:tc>
          <w:tcPr>
            <w:tcW w:w="0" w:type="auto"/>
          </w:tcPr>
          <w:p w14:paraId="57AF96FF" w14:textId="77777777" w:rsidR="00597AAF" w:rsidRDefault="00000000">
            <w:pPr>
              <w:pStyle w:val="Compact"/>
              <w:jc w:val="right"/>
            </w:pPr>
            <w:r>
              <w:t>52</w:t>
            </w:r>
          </w:p>
        </w:tc>
      </w:tr>
    </w:tbl>
    <w:p w14:paraId="77307E45" w14:textId="77777777" w:rsidR="00597AAF" w:rsidRDefault="00000000">
      <w:pPr>
        <w:pStyle w:val="BodyText"/>
      </w:pPr>
      <w:r>
        <w:t>Lorem ipsum dolor sit amet, consectetur adipiscing elit. Sed sit amet dui eget mi varius dictum sit amet in justo. Aliquam euismod suscipit nunc placerat egestas. Vivamus dignissim, orci sit amet molestie scelerisque, lectus diam tempus mauris, ac venenatis leo orci sed nisl. Pellentesque vitae gravida mauris. Mauris elementum quam ut odio mattis, sed tincidunt justo vulputate. Quisque vulputate orci et neque tincidunt convallis. Quisque at erat ultricies, aliquam nisi vitae, molestie erat. Vestibulum consectetur sem id lacus pellentesque placerat. Integer in vestibulum leo. Fusce pretium dolor in laoreet elementum. Curabitur lobortis blandit varius. Vestibulum tincidunt urna sed nunc bibendum, et varius ligula iaculis. Mauris hendrerit condimentum neque, elementum tincidunt nisl bibendum at. Praesent porttitor mi vel enim faucibus hendrerit. Nulla tincidunt enim urna, ut pellentesque arcu aliquet eget. Praesent sapien nulla, interdum ut nulla sed, varius imperdiet elit.</w:t>
      </w:r>
    </w:p>
    <w:tbl>
      <w:tblPr>
        <w:tblStyle w:val="Table"/>
        <w:tblW w:w="5000" w:type="pct"/>
        <w:tblLook w:val="0000" w:firstRow="0" w:lastRow="0" w:firstColumn="0" w:lastColumn="0" w:noHBand="0" w:noVBand="0"/>
      </w:tblPr>
      <w:tblGrid>
        <w:gridCol w:w="8640"/>
      </w:tblGrid>
      <w:tr w:rsidR="00597AAF" w14:paraId="3CB4B798" w14:textId="77777777">
        <w:tc>
          <w:tcPr>
            <w:tcW w:w="0" w:type="auto"/>
          </w:tcPr>
          <w:p w14:paraId="1A6927B0" w14:textId="77777777" w:rsidR="00597AAF" w:rsidRDefault="00000000">
            <w:pPr>
              <w:pStyle w:val="Figure"/>
              <w:jc w:val="center"/>
            </w:pPr>
            <w:r>
              <w:rPr>
                <w:noProof/>
              </w:rPr>
              <w:lastRenderedPageBreak/>
              <w:drawing>
                <wp:inline distT="0" distB="0" distL="0" distR="0" wp14:anchorId="1558E633" wp14:editId="0E83F10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03-results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F243FE9" w14:textId="77777777" w:rsidR="00597AAF" w:rsidRDefault="00000000">
            <w:pPr>
              <w:pStyle w:val="ImageCaption"/>
              <w:spacing w:before="200"/>
            </w:pPr>
            <w:r>
              <w:t>The relationship between bill length and body mass</w:t>
            </w:r>
          </w:p>
        </w:tc>
      </w:tr>
    </w:tbl>
    <w:p w14:paraId="7BF415E9" w14:textId="77777777" w:rsidR="00597AAF" w:rsidRDefault="00000000">
      <w:pPr>
        <w:pStyle w:val="BodyText"/>
      </w:pPr>
      <w:r>
        <w:rPr>
          <w:noProof/>
        </w:rPr>
        <w:lastRenderedPageBreak/>
        <w:drawing>
          <wp:inline distT="0" distB="0" distL="0" distR="0" wp14:anchorId="76C21305" wp14:editId="0E60AE9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03-results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DF987B9" w14:textId="77777777" w:rsidR="00597AAF" w:rsidRDefault="00000000">
      <w:pPr>
        <w:pStyle w:val="BodyText"/>
      </w:pPr>
      <w:r>
        <w:t>Vivamus accumsan ipsum et consectetur lacinia. Integer ut enim nec purus bibendum viverra et sit amet libero. Aenean elementum scelerisque metus sed faucibus. Vivamus efficitur, quam at pellentesque sollicitudin, turpis lectus sagittis justo, id varius eros quam vel odio.</w:t>
      </w:r>
    </w:p>
    <w:p w14:paraId="48D8BC9E" w14:textId="77777777" w:rsidR="00597AAF" w:rsidRDefault="00000000">
      <w:pPr>
        <w:pStyle w:val="BodyText"/>
      </w:pPr>
      <w:r>
        <w:t xml:space="preserve">Here, we use the </w:t>
      </w:r>
      <w:r>
        <w:rPr>
          <w:rStyle w:val="VerbatimChar"/>
        </w:rPr>
        <w:t>gt</w:t>
      </w:r>
      <w:r>
        <w:t xml:space="preserve"> and </w:t>
      </w:r>
      <w:r>
        <w:rPr>
          <w:rStyle w:val="VerbatimChar"/>
        </w:rPr>
        <w:t>gtsummary</w:t>
      </w:r>
      <w:r>
        <w:t xml:space="preserve"> packages by to display a nicely formatted table of regression results.</w:t>
      </w:r>
    </w:p>
    <w:p w14:paraId="3DC8CF44" w14:textId="77777777" w:rsidR="00597AAF" w:rsidRDefault="00000000">
      <w:pPr>
        <w:pStyle w:val="TableCaption"/>
        <w:jc w:val="center"/>
      </w:pPr>
      <w:r>
        <w:rPr>
          <w:rFonts w:ascii="Arial" w:eastAsia="Arial" w:hAnsi="Arial" w:cs="Arial"/>
          <w:color w:val="000000"/>
          <w:sz w:val="22"/>
          <w:szCs w:val="22"/>
        </w:rPr>
        <w:t>Regression table</w:t>
      </w:r>
    </w:p>
    <w:tbl>
      <w:tblPr>
        <w:tblW w:w="0" w:type="auto"/>
        <w:jc w:val="center"/>
        <w:tblLayout w:type="fixed"/>
        <w:tblLook w:val="0420" w:firstRow="1" w:lastRow="0" w:firstColumn="0" w:lastColumn="0" w:noHBand="0" w:noVBand="1"/>
      </w:tblPr>
      <w:tblGrid>
        <w:gridCol w:w="2221"/>
        <w:gridCol w:w="863"/>
        <w:gridCol w:w="1157"/>
        <w:gridCol w:w="1132"/>
      </w:tblGrid>
      <w:tr w:rsidR="00597AAF" w14:paraId="1EB27670" w14:textId="77777777">
        <w:trPr>
          <w:cantSplit/>
          <w:tblHeader/>
          <w:jc w:val="center"/>
        </w:trPr>
        <w:tc>
          <w:tcPr>
            <w:tcW w:w="2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C443AF" w14:textId="77777777" w:rsidR="00597AAF" w:rsidRDefault="00000000">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Characteristic</w:t>
            </w:r>
          </w:p>
        </w:tc>
        <w:tc>
          <w:tcPr>
            <w:tcW w:w="86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3658491" w14:textId="77777777" w:rsidR="00597AAF"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Beta</w:t>
            </w:r>
          </w:p>
        </w:tc>
        <w:tc>
          <w:tcPr>
            <w:tcW w:w="115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89B690C" w14:textId="77777777" w:rsidR="00597AAF"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D19B7F1" w14:textId="77777777" w:rsidR="00597AAF"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p-value</w:t>
            </w:r>
          </w:p>
        </w:tc>
      </w:tr>
      <w:tr w:rsidR="00597AAF" w14:paraId="3E1B6888" w14:textId="77777777">
        <w:trPr>
          <w:cantSplit/>
          <w:jc w:val="center"/>
        </w:trPr>
        <w:tc>
          <w:tcPr>
            <w:tcW w:w="222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67104"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bill_length_mm</w:t>
            </w:r>
          </w:p>
        </w:tc>
        <w:tc>
          <w:tcPr>
            <w:tcW w:w="86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A877C"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w:t>
            </w:r>
          </w:p>
        </w:tc>
        <w:tc>
          <w:tcPr>
            <w:tcW w:w="115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C8282"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-4.1, 16</w:t>
            </w:r>
          </w:p>
        </w:tc>
        <w:tc>
          <w:tcPr>
            <w:tcW w:w="11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75C44"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w:t>
            </w:r>
          </w:p>
        </w:tc>
      </w:tr>
      <w:tr w:rsidR="00597AAF" w14:paraId="02A0C80F" w14:textId="77777777">
        <w:trPr>
          <w:cantSplit/>
          <w:jc w:val="center"/>
        </w:trPr>
        <w:tc>
          <w:tcPr>
            <w:tcW w:w="2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C85FC5A"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flipper_length_mm</w:t>
            </w:r>
          </w:p>
        </w:tc>
        <w:tc>
          <w:tcPr>
            <w:tcW w:w="86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2EE574"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c>
          <w:tcPr>
            <w:tcW w:w="115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1258E66"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44, 52</w:t>
            </w:r>
          </w:p>
        </w:tc>
        <w:tc>
          <w:tcPr>
            <w:tcW w:w="11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8D4B141"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597AAF" w14:paraId="231ECB65" w14:textId="77777777">
        <w:trPr>
          <w:cantSplit/>
          <w:jc w:val="center"/>
        </w:trPr>
        <w:tc>
          <w:tcPr>
            <w:tcW w:w="5373"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D2798D3" w14:textId="77777777" w:rsidR="00597AA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6F6DAC18" w14:textId="77777777" w:rsidR="00597AAF" w:rsidRDefault="00000000">
      <w:pPr>
        <w:pStyle w:val="BodyText"/>
      </w:pPr>
      <w:r>
        <w:t>Curabitur vitae ligula laoreet, facilisis ante a, laoreet enim. Proin tristique nunc leo, eget volutpat odio iaculis at. Morbi quis diam fringilla, pretium nibh sed, rutrum leo. Sed non eros maximus lorem semper vestibulum sed a eros. Etiam ligula lacus, tristique vitae semper et, efficitur vel sapien. Phasellus arcu velit, blandit lobortis dignissim sed, consequat eget urna. Integer sit amet turpis sit amet velit congue maximus.</w:t>
      </w:r>
    </w:p>
    <w:p w14:paraId="5D6FFCB8" w14:textId="77777777" w:rsidR="00597AAF" w:rsidRDefault="00000000">
      <w:pPr>
        <w:pStyle w:val="BodyText"/>
      </w:pPr>
      <w:r>
        <w:lastRenderedPageBreak/>
        <w:t>Integer fermentum ligula velit, sed porta lacus scelerisque eget. Donec feugiat in odio eget posuere. Nullam porta sem metus, et fringilla risus pulvinar malesuada. Morbi eget urna non ante porttitor venenatis. Vestibulum faucibus turpis ac dolor venenatis, sed vestibulum tellus mollis. Vestibulum ante ipsum primis in faucibus orci luctus et ultrices posuere cubilia curae; Aenean felis odio, blandit nec euismod nec, sagittis pellentesque eros. Suspendisse facilisis enim nec turpis auctor, sit amet consequat leo pharetra. Proin dapibus sit amet eros ut auctor. Curabitur viverra pretium dolor sit amet scelerisque. Vivamus nulla felis, semper a volutpat eu, consectetur vel orci. Interdum et malesuada fames ac ante ipsum primis in faucibus. Sed a luctus massa.</w:t>
      </w:r>
    </w:p>
    <w:p w14:paraId="2C3EFD2E" w14:textId="77777777" w:rsidR="00597AAF" w:rsidRDefault="00000000">
      <w:pPr>
        <w:pStyle w:val="BodyText"/>
      </w:pPr>
      <w:r>
        <w:t>Donec tincidunt, tellus tempus condimentum molestie, arcu sapien luctus mauris, vitae pellentesque elit nulla quis neque. Nulla non eros finibus, faucibus ligula a, lobortis diam. Praesent consequat suscipit tellus at consequat. Vivamus varius luctus euismod. Nam facilisis mi et viverra porta. Cras nec sodales ligula. Donec at purus lacinia, lobortis quam eu, suscipit nisl. Aliquam pharetra non nunc id efficitur. Suspendisse euismod velit a odio sodales finibus. Cras a lobortis nibh. Vestibulum suscipit ornare sagittis. Suspendisse dignissim sodales nunc eu blandit.</w:t>
      </w:r>
    </w:p>
    <w:p w14:paraId="07839B7E" w14:textId="77777777" w:rsidR="00597AAF" w:rsidRDefault="00000000">
      <w:pPr>
        <w:pStyle w:val="BodyText"/>
      </w:pPr>
      <w:r>
        <w:t>Sed sed mauris lectus. Aliquam ac aliquam neque, sed consectetur sapien. Aenean imperdiet dapibus lectus ut vehicula. Mauris a molestie turpis, vel egestas lorem. Suspendisse aliquet porttitor risus non sagittis. Vivamus eget rhoncus eros, ac condimentum felis. Morbi faucibus diam sed risus semper venenatis. Etiam et nunc nisl. Donec vulputate metus et turpis placerat, non elementum quam volutpat. Duis odio odio, facilisis vitae mauris sed, faucibus imperdiet eros. Curabitur pellentesque dui et tristique porta.</w:t>
      </w:r>
    </w:p>
    <w:p w14:paraId="5EF0D2B7" w14:textId="77777777" w:rsidR="00597AAF" w:rsidRDefault="00000000">
      <w:pPr>
        <w:pStyle w:val="Heading1"/>
      </w:pPr>
      <w:bookmarkStart w:id="17" w:name="discussion"/>
      <w:bookmarkStart w:id="18" w:name="_Toc117503800"/>
      <w:bookmarkEnd w:id="15"/>
      <w:r>
        <w:t>3. Discussion</w:t>
      </w:r>
      <w:bookmarkEnd w:id="18"/>
    </w:p>
    <w:p w14:paraId="57D09B2F" w14:textId="77777777" w:rsidR="00597AAF" w:rsidRDefault="00000000">
      <w:pPr>
        <w:pStyle w:val="FirstParagraph"/>
      </w:pPr>
      <w:r>
        <w:t>This is my discussion text.</w:t>
      </w:r>
    </w:p>
    <w:p w14:paraId="78DE38B5" w14:textId="77777777" w:rsidR="00597AAF" w:rsidRDefault="00000000">
      <w:pPr>
        <w:pStyle w:val="BodyText"/>
      </w:pPr>
      <w:r>
        <w:lastRenderedPageBreak/>
        <w:t>Lorem ipsum dolor sit amet, consectetur adipiscing elit. Sed sit amet dui eget mi varius dictum sit amet in justo. Aliquam euismod suscipit nunc placerat egestas. Vivamus dignissim, orci sit amet molestie scelerisque, lectus diam tempus mauris, ac venenatis leo orci sed nisl. Pellentesque vitae gravida mauris. Mauris elementum quam ut odio mattis, sed tincidunt justo vulputate. Quisque vulputate orci et neque tincidunt convallis. Quisque at erat ultricies, aliquam nisi vitae, molestie erat. Vestibulum consectetur sem id lacus pellentesque placerat. Integer in vestibulum leo. Fusce pretium dolor in laoreet elementum. Curabitur lobortis blandit varius. Vestibulum tincidunt urna sed nunc bibendum, et varius ligula iaculis. Mauris hendrerit condimentum neque, elementum tincidunt nisl bibendum at. Praesent porttitor mi vel enim faucibus hendrerit. Nulla tincidunt enim urna, ut pellentesque arcu aliquet eget. Praesent sapien nulla, interdum ut nulla sed, varius imperdiet elit.</w:t>
      </w:r>
    </w:p>
    <w:p w14:paraId="00326168" w14:textId="77777777" w:rsidR="00597AAF" w:rsidRDefault="00000000">
      <w:pPr>
        <w:pStyle w:val="BodyText"/>
      </w:pPr>
      <w:r>
        <w:t>Vivamus accumsan ipsum et consectetur lacinia. Integer ut enim nec purus bibendum viverra et sit amet libero. Aenean elementum scelerisque metus sed faucibus. Vivamus efficitur, quam at pellentesque sollicitudin, turpis lectus sagittis justo, id varius eros quam vel odio. Curabitur vitae ligula laoreet, facilisis ante a, laoreet enim. Proin tristique nunc leo, eget volutpat odio iaculis at. Morbi quis diam fringilla, pretium nibh sed, rutrum leo. Sed non eros maximus lorem semper vestibulum sed a eros. Etiam ligula lacus, tristique vitae semper et, efficitur vel sapien. Phasellus arcu velit, blandit lobortis dignissim sed, consequat eget urna. Integer sit amet turpis sit amet velit congue maximus.</w:t>
      </w:r>
    </w:p>
    <w:p w14:paraId="27CF8AC1" w14:textId="77777777" w:rsidR="00597AAF" w:rsidRDefault="00000000">
      <w:pPr>
        <w:pStyle w:val="BodyText"/>
      </w:pPr>
      <w:r>
        <w:t>Integer fermentum ligula velit, sed porta lacus scelerisque eget. Donec feugiat in odio eget posuere. Nullam porta sem metus, et fringilla risus pulvinar malesuada. Morbi eget urna non ante porttitor venenatis. Vestibulum faucibus turpis ac dolor venenatis, sed vestibulum tellus mollis. Vestibulum ante ipsum primis in faucibus orci luctus et ultrices posuere cubilia curae; Aenean felis odio, blandit nec euismod nec, sagittis pellentesque eros. Suspendisse facilisis enim nec turpis auctor, sit amet consequat leo pharetra. Proin dapibus sit amet eros ut auctor. Curabitur viverra pretium dolor sit amet scelerisque. Vivamus nulla felis, semper a volutpat eu, consectetur vel orci. Interdum et malesuada fames ac ante ipsum primis in faucibus. Sed a luctus massa.</w:t>
      </w:r>
    </w:p>
    <w:p w14:paraId="600ADBE4" w14:textId="77777777" w:rsidR="00597AAF" w:rsidRDefault="00000000">
      <w:pPr>
        <w:pStyle w:val="BodyText"/>
      </w:pPr>
      <w:r>
        <w:lastRenderedPageBreak/>
        <w:t>Donec tincidunt, tellus tempus condimentum molestie, arcu sapien luctus mauris, vitae pellentesque elit nulla quis neque. Nulla non eros finibus, faucibus ligula a, lobortis diam. Praesent consequat suscipit tellus at consequat. Vivamus varius luctus euismod. Nam facilisis mi et viverra porta. Cras nec sodales ligula. Donec at purus lacinia, lobortis quam eu, suscipit nisl. Aliquam pharetra non nunc id efficitur. Suspendisse euismod velit a odio sodales finibus. Cras a lobortis nibh. Vestibulum suscipit ornare sagittis. Suspendisse dignissim sodales nunc eu blandit.</w:t>
      </w:r>
    </w:p>
    <w:p w14:paraId="1BA29086" w14:textId="77777777" w:rsidR="00597AAF" w:rsidRDefault="00000000">
      <w:pPr>
        <w:pStyle w:val="BodyText"/>
      </w:pPr>
      <w:r>
        <w:t>Sed sed mauris lectus. Aliquam ac aliquam neque, sed consectetur sapien. Aenean imperdiet dapibus lectus ut vehicula. Mauris a molestie turpis, vel egestas lorem. Suspendisse aliquet porttitor risus non sagittis. Vivamus eget rhoncus eros, ac condimentum felis. Morbi faucibus diam sed risus semper venenatis. Etiam et nunc nisl. Donec vulputate metus et turpis placerat, non elementum quam volutpat. Duis odio odio, facilisis vitae mauris sed, faucibus imperdiet eros. Curabitur pellentesque dui et tristique porta.</w:t>
      </w:r>
    </w:p>
    <w:p w14:paraId="468F1E39" w14:textId="77777777" w:rsidR="00597AAF" w:rsidRDefault="00000000">
      <w:pPr>
        <w:pStyle w:val="Heading1"/>
      </w:pPr>
      <w:bookmarkStart w:id="19" w:name="references"/>
      <w:bookmarkStart w:id="20" w:name="_Toc117503801"/>
      <w:bookmarkEnd w:id="17"/>
      <w:r>
        <w:t>References</w:t>
      </w:r>
      <w:bookmarkEnd w:id="20"/>
    </w:p>
    <w:p w14:paraId="7B875DB9" w14:textId="77777777" w:rsidR="00597AAF" w:rsidRDefault="00000000">
      <w:pPr>
        <w:pStyle w:val="Bibliography"/>
      </w:pPr>
      <w:bookmarkStart w:id="21" w:name="ref-frew_2021"/>
      <w:bookmarkStart w:id="22" w:name="refs"/>
      <w:r>
        <w:t xml:space="preserve">Frew, A. 2021. “Aboveground Herbivory Suppresses the Arbuscular Mycorrhizal Symbiosis, Reducing Plant Phosphorus Uptake.” </w:t>
      </w:r>
      <w:r>
        <w:rPr>
          <w:i/>
          <w:iCs/>
        </w:rPr>
        <w:t>APPLIED SOIL ECOLOGY</w:t>
      </w:r>
      <w:r>
        <w:t xml:space="preserve"> 168 (December).</w:t>
      </w:r>
    </w:p>
    <w:p w14:paraId="13238D6D" w14:textId="77777777" w:rsidR="00597AAF" w:rsidRDefault="00000000">
      <w:pPr>
        <w:pStyle w:val="Bibliography"/>
      </w:pPr>
      <w:bookmarkStart w:id="23" w:name="ref-penguins20"/>
      <w:bookmarkEnd w:id="21"/>
      <w:r>
        <w:t xml:space="preserve">Horst, Allison Marie, Alison Presmanes Hill, and Kristen B Gorman. 2020. </w:t>
      </w:r>
      <w:r>
        <w:rPr>
          <w:i/>
          <w:iCs/>
        </w:rPr>
        <w:t>Palmerpenguins: Palmer Archipelago (Antarctica) Penguin Data</w:t>
      </w:r>
      <w:r>
        <w:t xml:space="preserve">. </w:t>
      </w:r>
      <w:hyperlink r:id="rId13">
        <w:r>
          <w:rPr>
            <w:rStyle w:val="Hyperlink"/>
          </w:rPr>
          <w:t>https://doi.org/10.5281/zenodo.3960218</w:t>
        </w:r>
      </w:hyperlink>
      <w:r>
        <w:t>.</w:t>
      </w:r>
    </w:p>
    <w:p w14:paraId="55F554F4" w14:textId="77777777" w:rsidR="00597AAF" w:rsidRDefault="00000000">
      <w:pPr>
        <w:pStyle w:val="Bibliography"/>
      </w:pPr>
      <w:bookmarkStart w:id="24" w:name="ref-knuth84"/>
      <w:bookmarkEnd w:id="23"/>
      <w:r>
        <w:t xml:space="preserve">Knuth, Donald E. 1984. “Literate Programming.” </w:t>
      </w:r>
      <w:r>
        <w:rPr>
          <w:i/>
          <w:iCs/>
        </w:rPr>
        <w:t>Comput. J.</w:t>
      </w:r>
      <w:r>
        <w:t xml:space="preserve"> 27 (2): 97–111. </w:t>
      </w:r>
      <w:hyperlink r:id="rId14">
        <w:r>
          <w:rPr>
            <w:rStyle w:val="Hyperlink"/>
          </w:rPr>
          <w:t>https://doi.org/10.1093/comjnl/27.2.97</w:t>
        </w:r>
      </w:hyperlink>
      <w:r>
        <w:t>.</w:t>
      </w:r>
    </w:p>
    <w:p w14:paraId="3FC903FC" w14:textId="77777777" w:rsidR="00597AAF" w:rsidRDefault="00000000">
      <w:pPr>
        <w:pStyle w:val="Bibliography"/>
      </w:pPr>
      <w:bookmarkStart w:id="25" w:name="ref-abind"/>
      <w:bookmarkEnd w:id="24"/>
      <w:r>
        <w:t xml:space="preserve">Plate, Tony, and Richard Heiberger. 2016. “Abind: Combine Multidimensional Arrays.” </w:t>
      </w:r>
      <w:hyperlink r:id="rId15">
        <w:r>
          <w:rPr>
            <w:rStyle w:val="Hyperlink"/>
          </w:rPr>
          <w:t>https://CRAN.R-project.org/package=abind</w:t>
        </w:r>
      </w:hyperlink>
      <w:r>
        <w:t>.</w:t>
      </w:r>
    </w:p>
    <w:p w14:paraId="1DAAB13E" w14:textId="77777777" w:rsidR="00597AAF" w:rsidRDefault="00000000">
      <w:pPr>
        <w:pStyle w:val="Bibliography"/>
      </w:pPr>
      <w:bookmarkStart w:id="26" w:name="ref-rstats"/>
      <w:bookmarkEnd w:id="25"/>
      <w:r>
        <w:t xml:space="preserve">R Core Team. 2022. </w:t>
      </w:r>
      <w:r>
        <w:rPr>
          <w:i/>
          <w:iCs/>
        </w:rPr>
        <w:t>R: A Language and Environment for Statistical Computing</w:t>
      </w:r>
      <w:r>
        <w:t xml:space="preserve">. Vienna, Austria: R Foundation for Statistical Computing. </w:t>
      </w:r>
      <w:hyperlink r:id="rId16">
        <w:r>
          <w:rPr>
            <w:rStyle w:val="Hyperlink"/>
          </w:rPr>
          <w:t>https://www.R-project.org/</w:t>
        </w:r>
      </w:hyperlink>
      <w:r>
        <w:t>.</w:t>
      </w:r>
    </w:p>
    <w:p w14:paraId="385E5112" w14:textId="77777777" w:rsidR="00597AAF" w:rsidRDefault="00000000">
      <w:pPr>
        <w:pStyle w:val="Bibliography"/>
      </w:pPr>
      <w:bookmarkStart w:id="27" w:name="ref-williams_2014"/>
      <w:bookmarkEnd w:id="26"/>
      <w:r>
        <w:t xml:space="preserve">Williams, Daniel R. 2014. “Making Sense of ‘Place’: Reflections on Pluralism and Positionality in Place Research.” </w:t>
      </w:r>
      <w:r>
        <w:rPr>
          <w:i/>
          <w:iCs/>
        </w:rPr>
        <w:t>Landscape and Urban Planning</w:t>
      </w:r>
      <w:r>
        <w:t xml:space="preserve"> 131: 74–82. </w:t>
      </w:r>
      <w:hyperlink r:id="rId17">
        <w:r>
          <w:rPr>
            <w:rStyle w:val="Hyperlink"/>
          </w:rPr>
          <w:t>https://doi.org/10.1016/j.landurbplan.2014.08.002</w:t>
        </w:r>
      </w:hyperlink>
      <w:r>
        <w:t>.</w:t>
      </w:r>
      <w:bookmarkEnd w:id="19"/>
      <w:bookmarkEnd w:id="22"/>
      <w:bookmarkEnd w:id="27"/>
    </w:p>
    <w:sectPr w:rsidR="00597AAF" w:rsidSect="00AB3C07">
      <w:pgSz w:w="12240" w:h="15840"/>
      <w:pgMar w:top="1440" w:right="1440" w:bottom="1440" w:left="216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va Blair" w:date="2022-10-24T11:38:00Z" w:initials="HB">
    <w:p w14:paraId="1D55FFBF" w14:textId="6DC363AA" w:rsidR="005C1E2B" w:rsidRDefault="005C1E2B">
      <w:pPr>
        <w:pStyle w:val="CommentText"/>
      </w:pPr>
      <w:r>
        <w:rPr>
          <w:rStyle w:val="CommentReference"/>
        </w:rPr>
        <w:annotationRef/>
      </w:r>
      <w:r>
        <w:t>This is great!</w:t>
      </w:r>
    </w:p>
  </w:comment>
  <w:comment w:id="6" w:author="Hava Blair" w:date="2022-10-24T11:38:00Z" w:initials="HB">
    <w:p w14:paraId="53DB691B" w14:textId="79496A10" w:rsidR="005C1E2B" w:rsidRDefault="005C1E2B">
      <w:pPr>
        <w:pStyle w:val="CommentText"/>
      </w:pPr>
      <w:r>
        <w:rPr>
          <w:rStyle w:val="CommentReference"/>
        </w:rPr>
        <w:annotationRef/>
      </w:r>
      <w:r>
        <w:t>Awesome!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5FFBF" w15:done="0"/>
  <w15:commentEx w15:paraId="53DB69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F7AC" w16cex:dateUtc="2022-10-24T16:38:00Z"/>
  <w16cex:commentExtensible w16cex:durableId="2700F7BA" w16cex:dateUtc="2022-10-24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5FFBF" w16cid:durableId="2700F7AC"/>
  <w16cid:commentId w16cid:paraId="53DB691B" w16cid:durableId="2700F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CFD2" w14:textId="77777777" w:rsidR="005B7836" w:rsidRDefault="005B7836">
      <w:pPr>
        <w:spacing w:after="0"/>
      </w:pPr>
      <w:r>
        <w:separator/>
      </w:r>
    </w:p>
  </w:endnote>
  <w:endnote w:type="continuationSeparator" w:id="0">
    <w:p w14:paraId="4230772D" w14:textId="77777777" w:rsidR="005B7836" w:rsidRDefault="005B78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3487" w14:textId="77777777" w:rsidR="005B7836" w:rsidRDefault="005B7836">
      <w:r>
        <w:separator/>
      </w:r>
    </w:p>
  </w:footnote>
  <w:footnote w:type="continuationSeparator" w:id="0">
    <w:p w14:paraId="26BB6047" w14:textId="77777777" w:rsidR="005B7836" w:rsidRDefault="005B7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886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26E2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0AC4C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3E9B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5249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3C07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4E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7251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A678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7A94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5F8BE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9BEC4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79ECB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41828747">
    <w:abstractNumId w:val="12"/>
  </w:num>
  <w:num w:numId="2" w16cid:durableId="652833379">
    <w:abstractNumId w:val="9"/>
  </w:num>
  <w:num w:numId="3" w16cid:durableId="48697547">
    <w:abstractNumId w:val="7"/>
  </w:num>
  <w:num w:numId="4" w16cid:durableId="544291910">
    <w:abstractNumId w:val="6"/>
  </w:num>
  <w:num w:numId="5" w16cid:durableId="924922207">
    <w:abstractNumId w:val="5"/>
  </w:num>
  <w:num w:numId="6" w16cid:durableId="2112621075">
    <w:abstractNumId w:val="4"/>
  </w:num>
  <w:num w:numId="7" w16cid:durableId="384065733">
    <w:abstractNumId w:val="8"/>
  </w:num>
  <w:num w:numId="8" w16cid:durableId="1661886354">
    <w:abstractNumId w:val="3"/>
  </w:num>
  <w:num w:numId="9" w16cid:durableId="2041736628">
    <w:abstractNumId w:val="2"/>
  </w:num>
  <w:num w:numId="10" w16cid:durableId="617493652">
    <w:abstractNumId w:val="1"/>
  </w:num>
  <w:num w:numId="11" w16cid:durableId="1238520334">
    <w:abstractNumId w:val="0"/>
  </w:num>
  <w:num w:numId="12" w16cid:durableId="462429597">
    <w:abstractNumId w:val="10"/>
  </w:num>
  <w:num w:numId="13" w16cid:durableId="16614369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va Blair">
    <w15:presenceInfo w15:providerId="Windows Live" w15:userId="48337a482f91f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AF"/>
    <w:rsid w:val="00597AAF"/>
    <w:rsid w:val="005B7836"/>
    <w:rsid w:val="005C1E2B"/>
    <w:rsid w:val="00CC3A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0895D"/>
  <w15:docId w15:val="{BD2BF7BB-F74B-4186-8743-DB8FA6F1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ibliography"/>
    <w:link w:val="BodyTextChar"/>
    <w:qFormat/>
    <w:rsid w:val="004D2AD4"/>
    <w:pPr>
      <w:spacing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Abstract"/>
    <w:next w:val="BodyText"/>
    <w:qFormat/>
    <w:rsid w:val="00AB3C07"/>
  </w:style>
  <w:style w:type="paragraph" w:styleId="Date">
    <w:name w:val="Date"/>
    <w:next w:val="BodyText"/>
    <w:qFormat/>
    <w:pPr>
      <w:keepNext/>
      <w:keepLines/>
      <w:jc w:val="center"/>
    </w:pPr>
  </w:style>
  <w:style w:type="paragraph" w:customStyle="1" w:styleId="Abstract">
    <w:name w:val="Abstract"/>
    <w:basedOn w:val="DefinitionTerm"/>
    <w:next w:val="BodyText"/>
    <w:qFormat/>
    <w:rsid w:val="00FF5F88"/>
    <w:rPr>
      <w:rFonts w:ascii="Times New Roman" w:hAnsi="Times New Roman" w:cs="Times New Roman"/>
      <w:b w:val="0"/>
    </w:rPr>
  </w:style>
  <w:style w:type="paragraph" w:styleId="Bibliography">
    <w:name w:val="Bibliography"/>
    <w:basedOn w:val="Author"/>
    <w:qFormat/>
    <w:rsid w:val="00AB3C07"/>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Indent"/>
    <w:link w:val="CaptionChar"/>
    <w:rsid w:val="00AB3C07"/>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AB3C07"/>
    <w:rPr>
      <w:rFonts w:ascii="Times New Roman" w:hAnsi="Times New Roman" w:cs="Times New Roman"/>
      <w:b/>
    </w:rPr>
  </w:style>
  <w:style w:type="character" w:customStyle="1" w:styleId="VerbatimChar">
    <w:name w:val="Verbatim Char"/>
    <w:basedOn w:val="CaptionChar"/>
    <w:link w:val="SourceCode"/>
    <w:rPr>
      <w:rFonts w:ascii="Consolas" w:hAnsi="Consolas" w:cs="Times New Roman"/>
      <w:b/>
      <w:sz w:val="22"/>
    </w:rPr>
  </w:style>
  <w:style w:type="character" w:customStyle="1" w:styleId="SectionNumber">
    <w:name w:val="Section Number"/>
    <w:basedOn w:val="CaptionChar"/>
    <w:rPr>
      <w:rFonts w:ascii="Times New Roman" w:hAnsi="Times New Roman" w:cs="Times New Roman"/>
      <w:b/>
    </w:rPr>
  </w:style>
  <w:style w:type="character" w:styleId="FootnoteReference">
    <w:name w:val="footnote reference"/>
    <w:basedOn w:val="CaptionChar"/>
    <w:rPr>
      <w:rFonts w:ascii="Times New Roman" w:hAnsi="Times New Roman" w:cs="Times New Roman"/>
      <w:b/>
      <w:vertAlign w:val="superscript"/>
    </w:rPr>
  </w:style>
  <w:style w:type="character" w:styleId="Hyperlink">
    <w:name w:val="Hyperlink"/>
    <w:basedOn w:val="CaptionChar"/>
    <w:uiPriority w:val="99"/>
    <w:rPr>
      <w:rFonts w:ascii="Times New Roman" w:hAnsi="Times New Roman" w:cs="Times New Roman"/>
      <w:b/>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BodyText2">
    <w:name w:val="Body Text 2"/>
    <w:basedOn w:val="BodyText"/>
    <w:link w:val="BodyText2Char"/>
    <w:rsid w:val="00AB3C07"/>
  </w:style>
  <w:style w:type="character" w:customStyle="1" w:styleId="BodyTextChar">
    <w:name w:val="Body Text Char"/>
    <w:basedOn w:val="DefaultParagraphFont"/>
    <w:link w:val="BodyText"/>
    <w:rsid w:val="004D2AD4"/>
    <w:rPr>
      <w:rFonts w:ascii="Times New Roman" w:hAnsi="Times New Roman" w:cs="Times New Roman"/>
    </w:rPr>
  </w:style>
  <w:style w:type="character" w:customStyle="1" w:styleId="BodyText2Char">
    <w:name w:val="Body Text 2 Char"/>
    <w:basedOn w:val="DefaultParagraphFont"/>
    <w:link w:val="BodyText2"/>
    <w:rsid w:val="00AB3C07"/>
    <w:rPr>
      <w:rFonts w:ascii="Times New Roman" w:hAnsi="Times New Roman" w:cs="Times New Roman"/>
      <w:b/>
    </w:rPr>
  </w:style>
  <w:style w:type="paragraph" w:styleId="BodyText3">
    <w:name w:val="Body Text 3"/>
    <w:basedOn w:val="BodyText2"/>
    <w:link w:val="BodyText3Char"/>
    <w:rsid w:val="00AB3C07"/>
  </w:style>
  <w:style w:type="character" w:customStyle="1" w:styleId="BodyText3Char">
    <w:name w:val="Body Text 3 Char"/>
    <w:basedOn w:val="DefaultParagraphFont"/>
    <w:link w:val="BodyText3"/>
    <w:rsid w:val="00AB3C07"/>
    <w:rPr>
      <w:rFonts w:ascii="Times New Roman" w:hAnsi="Times New Roman" w:cs="Times New Roman"/>
      <w:b/>
    </w:rPr>
  </w:style>
  <w:style w:type="paragraph" w:styleId="BodyTextFirstIndent">
    <w:name w:val="Body Text First Indent"/>
    <w:basedOn w:val="BodyText3"/>
    <w:link w:val="BodyTextFirstIndentChar"/>
    <w:unhideWhenUsed/>
    <w:rsid w:val="00AB3C07"/>
  </w:style>
  <w:style w:type="character" w:customStyle="1" w:styleId="BodyTextFirstIndentChar">
    <w:name w:val="Body Text First Indent Char"/>
    <w:basedOn w:val="BodyTextChar"/>
    <w:link w:val="BodyTextFirstIndent"/>
    <w:rsid w:val="00AB3C07"/>
    <w:rPr>
      <w:rFonts w:ascii="Times New Roman" w:hAnsi="Times New Roman" w:cs="Times New Roman"/>
      <w:b w:val="0"/>
    </w:rPr>
  </w:style>
  <w:style w:type="paragraph" w:styleId="BodyTextIndent">
    <w:name w:val="Body Text Indent"/>
    <w:basedOn w:val="BodyTextFirstIndent"/>
    <w:link w:val="BodyTextIndentChar"/>
    <w:unhideWhenUsed/>
    <w:rsid w:val="00AB3C07"/>
  </w:style>
  <w:style w:type="character" w:customStyle="1" w:styleId="BodyTextIndentChar">
    <w:name w:val="Body Text Indent Char"/>
    <w:basedOn w:val="DefaultParagraphFont"/>
    <w:link w:val="BodyTextIndent"/>
    <w:rsid w:val="00AB3C07"/>
    <w:rPr>
      <w:rFonts w:ascii="Times New Roman" w:hAnsi="Times New Roman" w:cs="Times New Roman"/>
      <w:b/>
    </w:rPr>
  </w:style>
  <w:style w:type="character" w:styleId="BookTitle">
    <w:name w:val="Book Title"/>
    <w:rsid w:val="00AB3C07"/>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s="Times New Roman"/>
      <w:b/>
      <w:color w:val="003B4F"/>
      <w:sz w:val="22"/>
      <w:shd w:val="clear" w:color="auto" w:fill="F1F3F5"/>
    </w:rPr>
  </w:style>
  <w:style w:type="character" w:customStyle="1" w:styleId="DataTypeTok">
    <w:name w:val="DataTypeTok"/>
    <w:basedOn w:val="VerbatimChar"/>
    <w:rPr>
      <w:rFonts w:ascii="Consolas" w:hAnsi="Consolas" w:cs="Times New Roman"/>
      <w:b/>
      <w:color w:val="AD0000"/>
      <w:sz w:val="22"/>
      <w:shd w:val="clear" w:color="auto" w:fill="F1F3F5"/>
    </w:rPr>
  </w:style>
  <w:style w:type="character" w:customStyle="1" w:styleId="DecValTok">
    <w:name w:val="DecValTok"/>
    <w:basedOn w:val="VerbatimChar"/>
    <w:rPr>
      <w:rFonts w:ascii="Consolas" w:hAnsi="Consolas" w:cs="Times New Roman"/>
      <w:b/>
      <w:color w:val="AD0000"/>
      <w:sz w:val="22"/>
      <w:shd w:val="clear" w:color="auto" w:fill="F1F3F5"/>
    </w:rPr>
  </w:style>
  <w:style w:type="character" w:customStyle="1" w:styleId="BaseNTok">
    <w:name w:val="BaseNTok"/>
    <w:basedOn w:val="VerbatimChar"/>
    <w:rPr>
      <w:rFonts w:ascii="Consolas" w:hAnsi="Consolas" w:cs="Times New Roman"/>
      <w:b/>
      <w:color w:val="AD0000"/>
      <w:sz w:val="22"/>
      <w:shd w:val="clear" w:color="auto" w:fill="F1F3F5"/>
    </w:rPr>
  </w:style>
  <w:style w:type="character" w:customStyle="1" w:styleId="FloatTok">
    <w:name w:val="FloatTok"/>
    <w:basedOn w:val="VerbatimChar"/>
    <w:rPr>
      <w:rFonts w:ascii="Consolas" w:hAnsi="Consolas" w:cs="Times New Roman"/>
      <w:b/>
      <w:color w:val="AD0000"/>
      <w:sz w:val="22"/>
      <w:shd w:val="clear" w:color="auto" w:fill="F1F3F5"/>
    </w:rPr>
  </w:style>
  <w:style w:type="character" w:customStyle="1" w:styleId="ConstantTok">
    <w:name w:val="ConstantTok"/>
    <w:basedOn w:val="VerbatimChar"/>
    <w:rPr>
      <w:rFonts w:ascii="Consolas" w:hAnsi="Consolas" w:cs="Times New Roman"/>
      <w:b/>
      <w:color w:val="8F5902"/>
      <w:sz w:val="22"/>
      <w:shd w:val="clear" w:color="auto" w:fill="F1F3F5"/>
    </w:rPr>
  </w:style>
  <w:style w:type="character" w:customStyle="1" w:styleId="CharTok">
    <w:name w:val="CharTok"/>
    <w:basedOn w:val="VerbatimChar"/>
    <w:rPr>
      <w:rFonts w:ascii="Consolas" w:hAnsi="Consolas" w:cs="Times New Roman"/>
      <w:b/>
      <w:color w:val="20794D"/>
      <w:sz w:val="22"/>
      <w:shd w:val="clear" w:color="auto" w:fill="F1F3F5"/>
    </w:rPr>
  </w:style>
  <w:style w:type="character" w:customStyle="1" w:styleId="SpecialCharTok">
    <w:name w:val="SpecialCharTok"/>
    <w:basedOn w:val="VerbatimChar"/>
    <w:rPr>
      <w:rFonts w:ascii="Consolas" w:hAnsi="Consolas" w:cs="Times New Roman"/>
      <w:b/>
      <w:color w:val="5E5E5E"/>
      <w:sz w:val="22"/>
      <w:shd w:val="clear" w:color="auto" w:fill="F1F3F5"/>
    </w:rPr>
  </w:style>
  <w:style w:type="character" w:customStyle="1" w:styleId="StringTok">
    <w:name w:val="StringTok"/>
    <w:basedOn w:val="VerbatimChar"/>
    <w:rPr>
      <w:rFonts w:ascii="Consolas" w:hAnsi="Consolas" w:cs="Times New Roman"/>
      <w:b/>
      <w:color w:val="20794D"/>
      <w:sz w:val="22"/>
      <w:shd w:val="clear" w:color="auto" w:fill="F1F3F5"/>
    </w:rPr>
  </w:style>
  <w:style w:type="character" w:customStyle="1" w:styleId="VerbatimStringTok">
    <w:name w:val="VerbatimStringTok"/>
    <w:basedOn w:val="VerbatimChar"/>
    <w:rPr>
      <w:rFonts w:ascii="Consolas" w:hAnsi="Consolas" w:cs="Times New Roman"/>
      <w:b/>
      <w:color w:val="20794D"/>
      <w:sz w:val="22"/>
      <w:shd w:val="clear" w:color="auto" w:fill="F1F3F5"/>
    </w:rPr>
  </w:style>
  <w:style w:type="character" w:customStyle="1" w:styleId="SpecialStringTok">
    <w:name w:val="SpecialStringTok"/>
    <w:basedOn w:val="VerbatimChar"/>
    <w:rPr>
      <w:rFonts w:ascii="Consolas" w:hAnsi="Consolas" w:cs="Times New Roman"/>
      <w:b/>
      <w:color w:val="20794D"/>
      <w:sz w:val="22"/>
      <w:shd w:val="clear" w:color="auto" w:fill="F1F3F5"/>
    </w:rPr>
  </w:style>
  <w:style w:type="character" w:customStyle="1" w:styleId="ImportTok">
    <w:name w:val="ImportTok"/>
    <w:basedOn w:val="VerbatimChar"/>
    <w:rPr>
      <w:rFonts w:ascii="Consolas" w:hAnsi="Consolas" w:cs="Times New Roman"/>
      <w:b/>
      <w:color w:val="00769E"/>
      <w:sz w:val="22"/>
      <w:shd w:val="clear" w:color="auto" w:fill="F1F3F5"/>
    </w:rPr>
  </w:style>
  <w:style w:type="character" w:customStyle="1" w:styleId="CommentTok">
    <w:name w:val="CommentTok"/>
    <w:basedOn w:val="VerbatimChar"/>
    <w:rPr>
      <w:rFonts w:ascii="Consolas" w:hAnsi="Consolas" w:cs="Times New Roman"/>
      <w:b/>
      <w:color w:val="5E5E5E"/>
      <w:sz w:val="22"/>
      <w:shd w:val="clear" w:color="auto" w:fill="F1F3F5"/>
    </w:rPr>
  </w:style>
  <w:style w:type="character" w:customStyle="1" w:styleId="DocumentationTok">
    <w:name w:val="DocumentationTok"/>
    <w:basedOn w:val="VerbatimChar"/>
    <w:rPr>
      <w:rFonts w:ascii="Consolas" w:hAnsi="Consolas" w:cs="Times New Roman"/>
      <w:b/>
      <w:i/>
      <w:color w:val="5E5E5E"/>
      <w:sz w:val="22"/>
      <w:shd w:val="clear" w:color="auto" w:fill="F1F3F5"/>
    </w:rPr>
  </w:style>
  <w:style w:type="character" w:customStyle="1" w:styleId="AnnotationTok">
    <w:name w:val="AnnotationTok"/>
    <w:basedOn w:val="VerbatimChar"/>
    <w:rPr>
      <w:rFonts w:ascii="Consolas" w:hAnsi="Consolas" w:cs="Times New Roman"/>
      <w:b/>
      <w:color w:val="5E5E5E"/>
      <w:sz w:val="22"/>
      <w:shd w:val="clear" w:color="auto" w:fill="F1F3F5"/>
    </w:rPr>
  </w:style>
  <w:style w:type="character" w:customStyle="1" w:styleId="CommentVarTok">
    <w:name w:val="CommentVarTok"/>
    <w:basedOn w:val="VerbatimChar"/>
    <w:rPr>
      <w:rFonts w:ascii="Consolas" w:hAnsi="Consolas" w:cs="Times New Roman"/>
      <w:b/>
      <w:i/>
      <w:color w:val="5E5E5E"/>
      <w:sz w:val="22"/>
      <w:shd w:val="clear" w:color="auto" w:fill="F1F3F5"/>
    </w:rPr>
  </w:style>
  <w:style w:type="character" w:customStyle="1" w:styleId="OtherTok">
    <w:name w:val="OtherTok"/>
    <w:basedOn w:val="VerbatimChar"/>
    <w:rPr>
      <w:rFonts w:ascii="Consolas" w:hAnsi="Consolas" w:cs="Times New Roman"/>
      <w:b/>
      <w:color w:val="003B4F"/>
      <w:sz w:val="22"/>
      <w:shd w:val="clear" w:color="auto" w:fill="F1F3F5"/>
    </w:rPr>
  </w:style>
  <w:style w:type="character" w:customStyle="1" w:styleId="FunctionTok">
    <w:name w:val="FunctionTok"/>
    <w:basedOn w:val="VerbatimChar"/>
    <w:rPr>
      <w:rFonts w:ascii="Consolas" w:hAnsi="Consolas" w:cs="Times New Roman"/>
      <w:b/>
      <w:color w:val="4758AB"/>
      <w:sz w:val="22"/>
      <w:shd w:val="clear" w:color="auto" w:fill="F1F3F5"/>
    </w:rPr>
  </w:style>
  <w:style w:type="character" w:customStyle="1" w:styleId="VariableTok">
    <w:name w:val="VariableTok"/>
    <w:basedOn w:val="VerbatimChar"/>
    <w:rPr>
      <w:rFonts w:ascii="Consolas" w:hAnsi="Consolas" w:cs="Times New Roman"/>
      <w:b/>
      <w:color w:val="111111"/>
      <w:sz w:val="22"/>
      <w:shd w:val="clear" w:color="auto" w:fill="F1F3F5"/>
    </w:rPr>
  </w:style>
  <w:style w:type="character" w:customStyle="1" w:styleId="ControlFlowTok">
    <w:name w:val="ControlFlowTok"/>
    <w:basedOn w:val="VerbatimChar"/>
    <w:rPr>
      <w:rFonts w:ascii="Consolas" w:hAnsi="Consolas" w:cs="Times New Roman"/>
      <w:b/>
      <w:color w:val="003B4F"/>
      <w:sz w:val="22"/>
      <w:shd w:val="clear" w:color="auto" w:fill="F1F3F5"/>
    </w:rPr>
  </w:style>
  <w:style w:type="character" w:customStyle="1" w:styleId="OperatorTok">
    <w:name w:val="OperatorTok"/>
    <w:basedOn w:val="VerbatimChar"/>
    <w:rPr>
      <w:rFonts w:ascii="Consolas" w:hAnsi="Consolas" w:cs="Times New Roman"/>
      <w:b/>
      <w:color w:val="5E5E5E"/>
      <w:sz w:val="22"/>
      <w:shd w:val="clear" w:color="auto" w:fill="F1F3F5"/>
    </w:rPr>
  </w:style>
  <w:style w:type="character" w:customStyle="1" w:styleId="BuiltInTok">
    <w:name w:val="BuiltInTok"/>
    <w:basedOn w:val="VerbatimChar"/>
    <w:rPr>
      <w:rFonts w:ascii="Consolas" w:hAnsi="Consolas" w:cs="Times New Roman"/>
      <w:b/>
      <w:color w:val="003B4F"/>
      <w:sz w:val="22"/>
      <w:shd w:val="clear" w:color="auto" w:fill="F1F3F5"/>
    </w:rPr>
  </w:style>
  <w:style w:type="character" w:customStyle="1" w:styleId="ExtensionTok">
    <w:name w:val="ExtensionTok"/>
    <w:basedOn w:val="VerbatimChar"/>
    <w:rPr>
      <w:rFonts w:ascii="Consolas" w:hAnsi="Consolas" w:cs="Times New Roman"/>
      <w:b/>
      <w:color w:val="003B4F"/>
      <w:sz w:val="22"/>
      <w:shd w:val="clear" w:color="auto" w:fill="F1F3F5"/>
    </w:rPr>
  </w:style>
  <w:style w:type="character" w:customStyle="1" w:styleId="PreprocessorTok">
    <w:name w:val="PreprocessorTok"/>
    <w:basedOn w:val="VerbatimChar"/>
    <w:rPr>
      <w:rFonts w:ascii="Consolas" w:hAnsi="Consolas" w:cs="Times New Roman"/>
      <w:b/>
      <w:color w:val="AD0000"/>
      <w:sz w:val="22"/>
      <w:shd w:val="clear" w:color="auto" w:fill="F1F3F5"/>
    </w:rPr>
  </w:style>
  <w:style w:type="character" w:customStyle="1" w:styleId="AttributeTok">
    <w:name w:val="AttributeTok"/>
    <w:basedOn w:val="VerbatimChar"/>
    <w:rPr>
      <w:rFonts w:ascii="Consolas" w:hAnsi="Consolas" w:cs="Times New Roman"/>
      <w:b/>
      <w:color w:val="657422"/>
      <w:sz w:val="22"/>
      <w:shd w:val="clear" w:color="auto" w:fill="F1F3F5"/>
    </w:rPr>
  </w:style>
  <w:style w:type="character" w:customStyle="1" w:styleId="RegionMarkerTok">
    <w:name w:val="RegionMarkerTok"/>
    <w:basedOn w:val="VerbatimChar"/>
    <w:rPr>
      <w:rFonts w:ascii="Consolas" w:hAnsi="Consolas" w:cs="Times New Roman"/>
      <w:b/>
      <w:color w:val="003B4F"/>
      <w:sz w:val="22"/>
      <w:shd w:val="clear" w:color="auto" w:fill="F1F3F5"/>
    </w:rPr>
  </w:style>
  <w:style w:type="character" w:customStyle="1" w:styleId="InformationTok">
    <w:name w:val="InformationTok"/>
    <w:basedOn w:val="VerbatimChar"/>
    <w:rPr>
      <w:rFonts w:ascii="Consolas" w:hAnsi="Consolas" w:cs="Times New Roman"/>
      <w:b/>
      <w:color w:val="5E5E5E"/>
      <w:sz w:val="22"/>
      <w:shd w:val="clear" w:color="auto" w:fill="F1F3F5"/>
    </w:rPr>
  </w:style>
  <w:style w:type="character" w:customStyle="1" w:styleId="WarningTok">
    <w:name w:val="WarningTok"/>
    <w:basedOn w:val="VerbatimChar"/>
    <w:rPr>
      <w:rFonts w:ascii="Consolas" w:hAnsi="Consolas" w:cs="Times New Roman"/>
      <w:b/>
      <w:i/>
      <w:color w:val="5E5E5E"/>
      <w:sz w:val="22"/>
      <w:shd w:val="clear" w:color="auto" w:fill="F1F3F5"/>
    </w:rPr>
  </w:style>
  <w:style w:type="character" w:customStyle="1" w:styleId="AlertTok">
    <w:name w:val="AlertTok"/>
    <w:basedOn w:val="VerbatimChar"/>
    <w:rPr>
      <w:rFonts w:ascii="Consolas" w:hAnsi="Consolas" w:cs="Times New Roman"/>
      <w:b/>
      <w:color w:val="AD0000"/>
      <w:sz w:val="22"/>
      <w:shd w:val="clear" w:color="auto" w:fill="F1F3F5"/>
    </w:rPr>
  </w:style>
  <w:style w:type="character" w:customStyle="1" w:styleId="ErrorTok">
    <w:name w:val="ErrorTok"/>
    <w:basedOn w:val="VerbatimChar"/>
    <w:rPr>
      <w:rFonts w:ascii="Consolas" w:hAnsi="Consolas" w:cs="Times New Roman"/>
      <w:b/>
      <w:color w:val="AD0000"/>
      <w:sz w:val="22"/>
      <w:shd w:val="clear" w:color="auto" w:fill="F1F3F5"/>
    </w:rPr>
  </w:style>
  <w:style w:type="character" w:customStyle="1" w:styleId="NormalTok">
    <w:name w:val="NormalTok"/>
    <w:basedOn w:val="VerbatimChar"/>
    <w:rPr>
      <w:rFonts w:ascii="Consolas" w:hAnsi="Consolas" w:cs="Times New Roman"/>
      <w:b/>
      <w:color w:val="003B4F"/>
      <w:sz w:val="22"/>
      <w:shd w:val="clear" w:color="auto" w:fill="F1F3F5"/>
    </w:rPr>
  </w:style>
  <w:style w:type="paragraph" w:styleId="TOC1">
    <w:name w:val="toc 1"/>
    <w:basedOn w:val="Normal"/>
    <w:next w:val="Normal"/>
    <w:autoRedefine/>
    <w:uiPriority w:val="39"/>
    <w:unhideWhenUsed/>
    <w:rsid w:val="00CC3A62"/>
    <w:pPr>
      <w:spacing w:after="100"/>
    </w:pPr>
  </w:style>
  <w:style w:type="paragraph" w:styleId="TOC2">
    <w:name w:val="toc 2"/>
    <w:basedOn w:val="Normal"/>
    <w:next w:val="Normal"/>
    <w:autoRedefine/>
    <w:uiPriority w:val="39"/>
    <w:unhideWhenUsed/>
    <w:rsid w:val="00CC3A62"/>
    <w:pPr>
      <w:spacing w:after="100"/>
      <w:ind w:left="240"/>
    </w:pPr>
  </w:style>
  <w:style w:type="paragraph" w:styleId="Revision">
    <w:name w:val="Revision"/>
    <w:hidden/>
    <w:semiHidden/>
    <w:rsid w:val="005C1E2B"/>
    <w:pPr>
      <w:spacing w:after="0"/>
    </w:pPr>
  </w:style>
  <w:style w:type="character" w:styleId="CommentReference">
    <w:name w:val="annotation reference"/>
    <w:basedOn w:val="DefaultParagraphFont"/>
    <w:semiHidden/>
    <w:unhideWhenUsed/>
    <w:rsid w:val="005C1E2B"/>
    <w:rPr>
      <w:sz w:val="16"/>
      <w:szCs w:val="16"/>
    </w:rPr>
  </w:style>
  <w:style w:type="paragraph" w:styleId="CommentText">
    <w:name w:val="annotation text"/>
    <w:basedOn w:val="Normal"/>
    <w:link w:val="CommentTextChar"/>
    <w:semiHidden/>
    <w:unhideWhenUsed/>
    <w:rsid w:val="005C1E2B"/>
    <w:rPr>
      <w:sz w:val="20"/>
      <w:szCs w:val="20"/>
    </w:rPr>
  </w:style>
  <w:style w:type="character" w:customStyle="1" w:styleId="CommentTextChar">
    <w:name w:val="Comment Text Char"/>
    <w:basedOn w:val="DefaultParagraphFont"/>
    <w:link w:val="CommentText"/>
    <w:semiHidden/>
    <w:rsid w:val="005C1E2B"/>
    <w:rPr>
      <w:sz w:val="20"/>
      <w:szCs w:val="20"/>
    </w:rPr>
  </w:style>
  <w:style w:type="paragraph" w:styleId="CommentSubject">
    <w:name w:val="annotation subject"/>
    <w:basedOn w:val="CommentText"/>
    <w:next w:val="CommentText"/>
    <w:link w:val="CommentSubjectChar"/>
    <w:semiHidden/>
    <w:unhideWhenUsed/>
    <w:rsid w:val="005C1E2B"/>
    <w:rPr>
      <w:b/>
      <w:bCs/>
    </w:rPr>
  </w:style>
  <w:style w:type="character" w:customStyle="1" w:styleId="CommentSubjectChar">
    <w:name w:val="Comment Subject Char"/>
    <w:basedOn w:val="CommentTextChar"/>
    <w:link w:val="CommentSubject"/>
    <w:semiHidden/>
    <w:rsid w:val="005C1E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39602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16/j.landurbplan.2014.08.002"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CRAN.R-project.org/package=abind"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93/comjnl/27.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creator>Your Name</dc:creator>
  <cp:keywords/>
  <cp:lastModifiedBy>Hava Blair</cp:lastModifiedBy>
  <cp:revision>3</cp:revision>
  <dcterms:created xsi:type="dcterms:W3CDTF">2022-10-24T16:38:00Z</dcterms:created>
  <dcterms:modified xsi:type="dcterms:W3CDTF">2022-10-24T16:38:00Z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